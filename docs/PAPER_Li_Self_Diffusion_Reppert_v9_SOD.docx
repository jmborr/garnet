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EBD0C" w14:textId="07C6D87A" w:rsidR="00096182" w:rsidRDefault="003831D2" w:rsidP="003831D2">
      <w:pPr>
        <w:rPr>
          <w:b/>
        </w:rPr>
      </w:pPr>
      <w:commentRangeStart w:id="0"/>
      <w:del w:id="1" w:author="souleymane diallo" w:date="2016-11-22T10:49:00Z">
        <w:r w:rsidRPr="003831D2" w:rsidDel="00FD1160">
          <w:rPr>
            <w:b/>
          </w:rPr>
          <w:delText xml:space="preserve">Li </w:delText>
        </w:r>
      </w:del>
      <w:del w:id="2" w:author="souleymane diallo" w:date="2016-11-22T10:47:00Z">
        <w:r w:rsidRPr="003831D2" w:rsidDel="00FD1160">
          <w:rPr>
            <w:b/>
          </w:rPr>
          <w:delText>Self D</w:delText>
        </w:r>
      </w:del>
      <w:del w:id="3" w:author="souleymane diallo" w:date="2016-11-22T10:52:00Z">
        <w:r w:rsidRPr="003831D2" w:rsidDel="00D06C08">
          <w:rPr>
            <w:b/>
          </w:rPr>
          <w:delText xml:space="preserve">iffusion </w:delText>
        </w:r>
      </w:del>
      <w:ins w:id="4" w:author="souleymane diallo" w:date="2016-11-22T10:56:00Z">
        <w:r w:rsidR="00D06C08">
          <w:rPr>
            <w:b/>
          </w:rPr>
          <w:t xml:space="preserve">Investigation of </w:t>
        </w:r>
      </w:ins>
      <w:ins w:id="5" w:author="souleymane diallo" w:date="2016-11-22T10:49:00Z">
        <w:r w:rsidR="00FD1160">
          <w:rPr>
            <w:b/>
          </w:rPr>
          <w:t xml:space="preserve"> </w:t>
        </w:r>
      </w:ins>
      <w:del w:id="6" w:author="souleymane diallo" w:date="2016-11-22T10:49:00Z">
        <w:r w:rsidRPr="003831D2" w:rsidDel="00FD1160">
          <w:rPr>
            <w:b/>
          </w:rPr>
          <w:delText>vs. HT- Impedance C</w:delText>
        </w:r>
      </w:del>
      <w:del w:id="7" w:author="souleymane diallo" w:date="2016-11-22T10:53:00Z">
        <w:r w:rsidRPr="003831D2" w:rsidDel="00D06C08">
          <w:rPr>
            <w:b/>
          </w:rPr>
          <w:delText xml:space="preserve">onductivity </w:delText>
        </w:r>
      </w:del>
      <w:ins w:id="8" w:author="souleymane diallo" w:date="2016-11-22T10:49:00Z">
        <w:r w:rsidR="00FD1160">
          <w:rPr>
            <w:b/>
          </w:rPr>
          <w:t xml:space="preserve">Li ions in </w:t>
        </w:r>
      </w:ins>
      <w:del w:id="9" w:author="souleymane diallo" w:date="2016-11-22T10:49:00Z">
        <w:r w:rsidRPr="003831D2" w:rsidDel="00FD1160">
          <w:rPr>
            <w:b/>
          </w:rPr>
          <w:delText>at elevated Temperatures</w:delText>
        </w:r>
        <w:r w:rsidR="00442739" w:rsidDel="00FD1160">
          <w:rPr>
            <w:b/>
          </w:rPr>
          <w:delText xml:space="preserve"> of </w:delText>
        </w:r>
      </w:del>
      <w:r w:rsidR="00442739">
        <w:rPr>
          <w:b/>
        </w:rPr>
        <w:t xml:space="preserve">garnet LLZO </w:t>
      </w:r>
      <w:r w:rsidR="00B67F60">
        <w:rPr>
          <w:b/>
        </w:rPr>
        <w:t xml:space="preserve">solid </w:t>
      </w:r>
      <w:r w:rsidR="00442739">
        <w:rPr>
          <w:b/>
        </w:rPr>
        <w:t>electrolyte</w:t>
      </w:r>
      <w:ins w:id="10" w:author="souleymane diallo" w:date="2016-11-22T10:50:00Z">
        <w:r w:rsidR="00FD1160">
          <w:rPr>
            <w:b/>
          </w:rPr>
          <w:t>s</w:t>
        </w:r>
      </w:ins>
      <w:ins w:id="11" w:author="souleymane diallo" w:date="2016-11-22T10:56:00Z">
        <w:r w:rsidR="00D06C08">
          <w:rPr>
            <w:b/>
          </w:rPr>
          <w:t xml:space="preserve"> via impedance spectroscopy, X-ray and neutron scattering </w:t>
        </w:r>
      </w:ins>
      <w:del w:id="12" w:author="souleymane diallo" w:date="2016-11-22T10:56:00Z">
        <w:r w:rsidR="00442739" w:rsidDel="00D06C08">
          <w:rPr>
            <w:b/>
          </w:rPr>
          <w:delText xml:space="preserve"> </w:delText>
        </w:r>
      </w:del>
      <w:commentRangeEnd w:id="0"/>
      <w:r w:rsidR="00D06C08">
        <w:rPr>
          <w:rStyle w:val="CommentReference"/>
        </w:rPr>
        <w:commentReference w:id="0"/>
      </w:r>
    </w:p>
    <w:p w14:paraId="1FD75D70" w14:textId="70107BD7" w:rsidR="00E85069" w:rsidRPr="006B4D1E" w:rsidRDefault="00E85069" w:rsidP="003831D2">
      <w:r>
        <w:rPr>
          <w:b/>
        </w:rPr>
        <w:t xml:space="preserve">Authors: </w:t>
      </w:r>
      <w:r w:rsidRPr="00E85069">
        <w:t>T. Reppert,</w:t>
      </w:r>
      <w:r w:rsidR="00442739" w:rsidRPr="00442739">
        <w:rPr>
          <w:vertAlign w:val="superscript"/>
        </w:rPr>
        <w:t>a,b</w:t>
      </w:r>
      <w:r w:rsidRPr="00E85069">
        <w:t xml:space="preserve"> S. O</w:t>
      </w:r>
      <w:ins w:id="13" w:author="souleymane diallo" w:date="2016-11-22T10:57:00Z">
        <w:r w:rsidR="001133A5">
          <w:t>.</w:t>
        </w:r>
      </w:ins>
      <w:del w:id="14" w:author="souleymane diallo" w:date="2016-11-22T10:57:00Z">
        <w:r w:rsidRPr="00E85069" w:rsidDel="001133A5">
          <w:delText>mar</w:delText>
        </w:r>
      </w:del>
      <w:r w:rsidRPr="00E85069">
        <w:t xml:space="preserve"> Diallo,</w:t>
      </w:r>
      <w:r w:rsidR="00442739" w:rsidRPr="00442739">
        <w:rPr>
          <w:vertAlign w:val="superscript"/>
        </w:rPr>
        <w:t>2</w:t>
      </w:r>
      <w:r w:rsidRPr="00E85069">
        <w:t xml:space="preserve"> </w:t>
      </w:r>
      <w:r>
        <w:t>A. Huq,</w:t>
      </w:r>
      <w:r w:rsidR="00442739" w:rsidRPr="00442739">
        <w:rPr>
          <w:vertAlign w:val="superscript"/>
        </w:rPr>
        <w:t>2</w:t>
      </w:r>
      <w:r>
        <w:t xml:space="preserve"> Y-J. </w:t>
      </w:r>
      <w:r w:rsidRPr="00442739">
        <w:t>Sohn,</w:t>
      </w:r>
      <w:r w:rsidR="00442739" w:rsidRPr="00442739">
        <w:rPr>
          <w:vertAlign w:val="superscript"/>
        </w:rPr>
        <w:t>a,b</w:t>
      </w:r>
      <w:r w:rsidRPr="00442739">
        <w:t xml:space="preserve"> L. Daemen,</w:t>
      </w:r>
      <w:r w:rsidR="00442739" w:rsidRPr="00442739">
        <w:rPr>
          <w:vertAlign w:val="superscript"/>
        </w:rPr>
        <w:t>2</w:t>
      </w:r>
      <w:r w:rsidRPr="00442739">
        <w:t xml:space="preserve"> G. M. Veith,</w:t>
      </w:r>
      <w:r w:rsidR="00442739" w:rsidRPr="00442739">
        <w:rPr>
          <w:vertAlign w:val="superscript"/>
        </w:rPr>
        <w:t>1</w:t>
      </w:r>
      <w:r w:rsidR="00B25E60">
        <w:t xml:space="preserve"> M. </w:t>
      </w:r>
      <w:r w:rsidRPr="00442739">
        <w:t>Bram,</w:t>
      </w:r>
      <w:r w:rsidR="00442739" w:rsidRPr="00442739">
        <w:rPr>
          <w:vertAlign w:val="superscript"/>
        </w:rPr>
        <w:t>a,b</w:t>
      </w:r>
      <w:r w:rsidRPr="00442739">
        <w:t xml:space="preserve"> M. Finsterbusch</w:t>
      </w:r>
      <w:r w:rsidR="00442739" w:rsidRPr="00442739">
        <w:t>.</w:t>
      </w:r>
      <w:r w:rsidR="00442739" w:rsidRPr="00442739">
        <w:rPr>
          <w:vertAlign w:val="superscript"/>
        </w:rPr>
        <w:t>a,b</w:t>
      </w:r>
      <w:r w:rsidR="006B4D1E">
        <w:rPr>
          <w:vertAlign w:val="superscript"/>
        </w:rPr>
        <w:t xml:space="preserve"> </w:t>
      </w:r>
    </w:p>
    <w:p w14:paraId="242850A1" w14:textId="77777777" w:rsidR="00E85069" w:rsidRPr="00442739" w:rsidRDefault="00E85069" w:rsidP="003831D2">
      <w:pPr>
        <w:contextualSpacing/>
        <w:rPr>
          <w:sz w:val="18"/>
        </w:rPr>
      </w:pPr>
      <w:r w:rsidRPr="00442739">
        <w:rPr>
          <w:sz w:val="18"/>
        </w:rPr>
        <w:t>a Forschungszentrum Jülich GmbH, Institute of Energy and Climate Research (IEK-1), Mat</w:t>
      </w:r>
      <w:r w:rsidR="00442739">
        <w:rPr>
          <w:sz w:val="18"/>
        </w:rPr>
        <w:t>erials Synthesis and Processing,</w:t>
      </w:r>
      <w:r w:rsidR="00442739" w:rsidRPr="00442739">
        <w:t xml:space="preserve"> </w:t>
      </w:r>
      <w:r w:rsidR="00442739" w:rsidRPr="00442739">
        <w:rPr>
          <w:sz w:val="18"/>
        </w:rPr>
        <w:t>52425 Jülich, Germany</w:t>
      </w:r>
    </w:p>
    <w:p w14:paraId="39A9FA25" w14:textId="77777777" w:rsidR="00E85069" w:rsidRPr="00442739" w:rsidRDefault="00E85069" w:rsidP="003831D2">
      <w:pPr>
        <w:contextualSpacing/>
        <w:rPr>
          <w:sz w:val="18"/>
        </w:rPr>
      </w:pPr>
      <w:r w:rsidRPr="00442739">
        <w:rPr>
          <w:sz w:val="18"/>
        </w:rPr>
        <w:t>b Jülich Aachen Research Alliance: JARA-Energy, Germany</w:t>
      </w:r>
    </w:p>
    <w:p w14:paraId="48EE261F" w14:textId="77777777" w:rsidR="00E85069" w:rsidRPr="00442739" w:rsidRDefault="00442739" w:rsidP="00E85069">
      <w:pPr>
        <w:contextualSpacing/>
        <w:rPr>
          <w:sz w:val="18"/>
        </w:rPr>
      </w:pPr>
      <w:r w:rsidRPr="00442739">
        <w:rPr>
          <w:sz w:val="18"/>
        </w:rPr>
        <w:t xml:space="preserve">1 </w:t>
      </w:r>
      <w:r w:rsidR="00E85069" w:rsidRPr="00442739">
        <w:rPr>
          <w:sz w:val="18"/>
        </w:rPr>
        <w:t>Materials Science and Technology Division, Oak Ridge National Laboratory, Oak Ridge, TN 37831, USA</w:t>
      </w:r>
    </w:p>
    <w:p w14:paraId="73395471" w14:textId="77777777" w:rsidR="00E85069" w:rsidRPr="00442739" w:rsidRDefault="00E85069" w:rsidP="00E85069">
      <w:pPr>
        <w:contextualSpacing/>
        <w:rPr>
          <w:sz w:val="18"/>
        </w:rPr>
      </w:pPr>
      <w:r w:rsidRPr="00442739">
        <w:rPr>
          <w:sz w:val="18"/>
        </w:rPr>
        <w:t>2 Chemical and Engineering Materials Division, Oak Ridge National Laboratory, Oak Ridge, TN 37831, USA</w:t>
      </w:r>
    </w:p>
    <w:p w14:paraId="79696371" w14:textId="77777777" w:rsidR="00096182" w:rsidRPr="00E85069" w:rsidRDefault="00096182" w:rsidP="00096182"/>
    <w:sdt>
      <w:sdtPr>
        <w:rPr>
          <w:rFonts w:asciiTheme="minorHAnsi" w:eastAsiaTheme="minorHAnsi" w:hAnsiTheme="minorHAnsi" w:cstheme="minorBidi"/>
          <w:b w:val="0"/>
          <w:bCs w:val="0"/>
          <w:color w:val="auto"/>
          <w:sz w:val="22"/>
          <w:szCs w:val="22"/>
          <w:lang w:val="de-DE"/>
        </w:rPr>
        <w:id w:val="103386617"/>
        <w:docPartObj>
          <w:docPartGallery w:val="Table of Contents"/>
          <w:docPartUnique/>
        </w:docPartObj>
      </w:sdtPr>
      <w:sdtEndPr>
        <w:rPr>
          <w:sz w:val="24"/>
        </w:rPr>
      </w:sdtEndPr>
      <w:sdtContent>
        <w:p w14:paraId="5B18D192" w14:textId="77777777" w:rsidR="00096182" w:rsidRPr="00E85069" w:rsidRDefault="00096182">
          <w:pPr>
            <w:pStyle w:val="TOCHeading"/>
            <w:rPr>
              <w:lang w:val="de-DE"/>
            </w:rPr>
          </w:pPr>
          <w:r>
            <w:rPr>
              <w:lang w:val="de-DE"/>
            </w:rPr>
            <w:t>Inhalt</w:t>
          </w:r>
        </w:p>
        <w:p w14:paraId="7C355E67" w14:textId="11B60F37" w:rsidR="00B63129" w:rsidRDefault="00096182">
          <w:pPr>
            <w:pStyle w:val="TOC2"/>
            <w:tabs>
              <w:tab w:val="right" w:leader="dot" w:pos="9396"/>
            </w:tabs>
            <w:rPr>
              <w:rFonts w:eastAsiaTheme="minorEastAsia"/>
              <w:noProof/>
              <w:sz w:val="22"/>
              <w:lang w:val="de-DE" w:eastAsia="de-DE"/>
            </w:rPr>
          </w:pPr>
          <w:r>
            <w:fldChar w:fldCharType="begin"/>
          </w:r>
          <w:r w:rsidRPr="00E85069">
            <w:rPr>
              <w:lang w:val="de-DE"/>
            </w:rPr>
            <w:instrText xml:space="preserve"> TOC \o "1-3" \h \z \u </w:instrText>
          </w:r>
          <w:r>
            <w:fldChar w:fldCharType="separate"/>
          </w:r>
          <w:hyperlink w:anchor="_Toc466215088" w:history="1">
            <w:r w:rsidR="00B63129" w:rsidRPr="007625CF">
              <w:rPr>
                <w:rStyle w:val="Hyperlink"/>
                <w:noProof/>
              </w:rPr>
              <w:t>Abstract</w:t>
            </w:r>
            <w:r w:rsidR="00B63129">
              <w:rPr>
                <w:noProof/>
                <w:webHidden/>
              </w:rPr>
              <w:tab/>
            </w:r>
            <w:r w:rsidR="00B63129">
              <w:rPr>
                <w:noProof/>
                <w:webHidden/>
              </w:rPr>
              <w:fldChar w:fldCharType="begin"/>
            </w:r>
            <w:r w:rsidR="00B63129">
              <w:rPr>
                <w:noProof/>
                <w:webHidden/>
              </w:rPr>
              <w:instrText xml:space="preserve"> PAGEREF _Toc466215088 \h </w:instrText>
            </w:r>
            <w:r w:rsidR="00B63129">
              <w:rPr>
                <w:noProof/>
                <w:webHidden/>
              </w:rPr>
            </w:r>
            <w:r w:rsidR="00B63129">
              <w:rPr>
                <w:noProof/>
                <w:webHidden/>
              </w:rPr>
              <w:fldChar w:fldCharType="separate"/>
            </w:r>
            <w:r w:rsidR="005326CB">
              <w:rPr>
                <w:noProof/>
                <w:webHidden/>
              </w:rPr>
              <w:t>2</w:t>
            </w:r>
            <w:r w:rsidR="00B63129">
              <w:rPr>
                <w:noProof/>
                <w:webHidden/>
              </w:rPr>
              <w:fldChar w:fldCharType="end"/>
            </w:r>
          </w:hyperlink>
        </w:p>
        <w:p w14:paraId="26739D6A" w14:textId="6B35EF50" w:rsidR="00B63129" w:rsidRDefault="00D06C08">
          <w:pPr>
            <w:pStyle w:val="TOC2"/>
            <w:tabs>
              <w:tab w:val="right" w:leader="dot" w:pos="9396"/>
            </w:tabs>
            <w:rPr>
              <w:rFonts w:eastAsiaTheme="minorEastAsia"/>
              <w:noProof/>
              <w:sz w:val="22"/>
              <w:lang w:val="de-DE" w:eastAsia="de-DE"/>
            </w:rPr>
          </w:pPr>
          <w:hyperlink w:anchor="_Toc466215089" w:history="1">
            <w:r w:rsidR="00B63129" w:rsidRPr="007625CF">
              <w:rPr>
                <w:rStyle w:val="Hyperlink"/>
                <w:noProof/>
              </w:rPr>
              <w:t>1. Introduction</w:t>
            </w:r>
            <w:r w:rsidR="00B63129">
              <w:rPr>
                <w:noProof/>
                <w:webHidden/>
              </w:rPr>
              <w:tab/>
            </w:r>
            <w:r w:rsidR="00B63129">
              <w:rPr>
                <w:noProof/>
                <w:webHidden/>
              </w:rPr>
              <w:fldChar w:fldCharType="begin"/>
            </w:r>
            <w:r w:rsidR="00B63129">
              <w:rPr>
                <w:noProof/>
                <w:webHidden/>
              </w:rPr>
              <w:instrText xml:space="preserve"> PAGEREF _Toc466215089 \h </w:instrText>
            </w:r>
            <w:r w:rsidR="00B63129">
              <w:rPr>
                <w:noProof/>
                <w:webHidden/>
              </w:rPr>
            </w:r>
            <w:r w:rsidR="00B63129">
              <w:rPr>
                <w:noProof/>
                <w:webHidden/>
              </w:rPr>
              <w:fldChar w:fldCharType="separate"/>
            </w:r>
            <w:r w:rsidR="005326CB">
              <w:rPr>
                <w:noProof/>
                <w:webHidden/>
              </w:rPr>
              <w:t>2</w:t>
            </w:r>
            <w:r w:rsidR="00B63129">
              <w:rPr>
                <w:noProof/>
                <w:webHidden/>
              </w:rPr>
              <w:fldChar w:fldCharType="end"/>
            </w:r>
          </w:hyperlink>
        </w:p>
        <w:p w14:paraId="3C6AB90F" w14:textId="20477259" w:rsidR="00B63129" w:rsidRDefault="00D06C08">
          <w:pPr>
            <w:pStyle w:val="TOC2"/>
            <w:tabs>
              <w:tab w:val="right" w:leader="dot" w:pos="9396"/>
            </w:tabs>
            <w:rPr>
              <w:rFonts w:eastAsiaTheme="minorEastAsia"/>
              <w:noProof/>
              <w:sz w:val="22"/>
              <w:lang w:val="de-DE" w:eastAsia="de-DE"/>
            </w:rPr>
          </w:pPr>
          <w:hyperlink w:anchor="_Toc466215090" w:history="1">
            <w:r w:rsidR="00B63129" w:rsidRPr="007625CF">
              <w:rPr>
                <w:rStyle w:val="Hyperlink"/>
                <w:noProof/>
              </w:rPr>
              <w:t>2. Experimental</w:t>
            </w:r>
            <w:r w:rsidR="00B63129">
              <w:rPr>
                <w:noProof/>
                <w:webHidden/>
              </w:rPr>
              <w:tab/>
            </w:r>
            <w:r w:rsidR="00B63129">
              <w:rPr>
                <w:noProof/>
                <w:webHidden/>
              </w:rPr>
              <w:fldChar w:fldCharType="begin"/>
            </w:r>
            <w:r w:rsidR="00B63129">
              <w:rPr>
                <w:noProof/>
                <w:webHidden/>
              </w:rPr>
              <w:instrText xml:space="preserve"> PAGEREF _Toc466215090 \h </w:instrText>
            </w:r>
            <w:r w:rsidR="00B63129">
              <w:rPr>
                <w:noProof/>
                <w:webHidden/>
              </w:rPr>
            </w:r>
            <w:r w:rsidR="00B63129">
              <w:rPr>
                <w:noProof/>
                <w:webHidden/>
              </w:rPr>
              <w:fldChar w:fldCharType="separate"/>
            </w:r>
            <w:r w:rsidR="005326CB">
              <w:rPr>
                <w:noProof/>
                <w:webHidden/>
              </w:rPr>
              <w:t>4</w:t>
            </w:r>
            <w:r w:rsidR="00B63129">
              <w:rPr>
                <w:noProof/>
                <w:webHidden/>
              </w:rPr>
              <w:fldChar w:fldCharType="end"/>
            </w:r>
          </w:hyperlink>
        </w:p>
        <w:p w14:paraId="654A4E36" w14:textId="6613AAD1" w:rsidR="00B63129" w:rsidRDefault="00D06C08">
          <w:pPr>
            <w:pStyle w:val="TOC3"/>
            <w:tabs>
              <w:tab w:val="right" w:leader="dot" w:pos="9396"/>
            </w:tabs>
            <w:rPr>
              <w:rFonts w:eastAsiaTheme="minorEastAsia"/>
              <w:noProof/>
              <w:sz w:val="22"/>
              <w:lang w:val="de-DE" w:eastAsia="de-DE"/>
            </w:rPr>
          </w:pPr>
          <w:hyperlink w:anchor="_Toc466215091" w:history="1">
            <w:r w:rsidR="00B63129" w:rsidRPr="007625CF">
              <w:rPr>
                <w:rStyle w:val="Hyperlink"/>
                <w:noProof/>
              </w:rPr>
              <w:t>General LLZO electrolyte synthesis:</w:t>
            </w:r>
            <w:r w:rsidR="00B63129">
              <w:rPr>
                <w:noProof/>
                <w:webHidden/>
              </w:rPr>
              <w:tab/>
            </w:r>
            <w:r w:rsidR="00B63129">
              <w:rPr>
                <w:noProof/>
                <w:webHidden/>
              </w:rPr>
              <w:fldChar w:fldCharType="begin"/>
            </w:r>
            <w:r w:rsidR="00B63129">
              <w:rPr>
                <w:noProof/>
                <w:webHidden/>
              </w:rPr>
              <w:instrText xml:space="preserve"> PAGEREF _Toc466215091 \h </w:instrText>
            </w:r>
            <w:r w:rsidR="00B63129">
              <w:rPr>
                <w:noProof/>
                <w:webHidden/>
              </w:rPr>
            </w:r>
            <w:r w:rsidR="00B63129">
              <w:rPr>
                <w:noProof/>
                <w:webHidden/>
              </w:rPr>
              <w:fldChar w:fldCharType="separate"/>
            </w:r>
            <w:r w:rsidR="005326CB">
              <w:rPr>
                <w:noProof/>
                <w:webHidden/>
              </w:rPr>
              <w:t>4</w:t>
            </w:r>
            <w:r w:rsidR="00B63129">
              <w:rPr>
                <w:noProof/>
                <w:webHidden/>
              </w:rPr>
              <w:fldChar w:fldCharType="end"/>
            </w:r>
          </w:hyperlink>
        </w:p>
        <w:p w14:paraId="6EA75EAE" w14:textId="452DCE90" w:rsidR="00B63129" w:rsidRDefault="00D06C08">
          <w:pPr>
            <w:pStyle w:val="TOC3"/>
            <w:tabs>
              <w:tab w:val="right" w:leader="dot" w:pos="9396"/>
            </w:tabs>
            <w:rPr>
              <w:rFonts w:eastAsiaTheme="minorEastAsia"/>
              <w:noProof/>
              <w:sz w:val="22"/>
              <w:lang w:val="de-DE" w:eastAsia="de-DE"/>
            </w:rPr>
          </w:pPr>
          <w:hyperlink w:anchor="_Toc466215092" w:history="1">
            <w:r w:rsidR="00B63129" w:rsidRPr="007625CF">
              <w:rPr>
                <w:rStyle w:val="Hyperlink"/>
                <w:noProof/>
              </w:rPr>
              <w:t>LLZO powder X-ray diffraction</w:t>
            </w:r>
            <w:r w:rsidR="00B63129">
              <w:rPr>
                <w:noProof/>
                <w:webHidden/>
              </w:rPr>
              <w:tab/>
            </w:r>
            <w:r w:rsidR="00B63129">
              <w:rPr>
                <w:noProof/>
                <w:webHidden/>
              </w:rPr>
              <w:fldChar w:fldCharType="begin"/>
            </w:r>
            <w:r w:rsidR="00B63129">
              <w:rPr>
                <w:noProof/>
                <w:webHidden/>
              </w:rPr>
              <w:instrText xml:space="preserve"> PAGEREF _Toc466215092 \h </w:instrText>
            </w:r>
            <w:r w:rsidR="00B63129">
              <w:rPr>
                <w:noProof/>
                <w:webHidden/>
              </w:rPr>
            </w:r>
            <w:r w:rsidR="00B63129">
              <w:rPr>
                <w:noProof/>
                <w:webHidden/>
              </w:rPr>
              <w:fldChar w:fldCharType="separate"/>
            </w:r>
            <w:r w:rsidR="005326CB">
              <w:rPr>
                <w:noProof/>
                <w:webHidden/>
              </w:rPr>
              <w:t>4</w:t>
            </w:r>
            <w:r w:rsidR="00B63129">
              <w:rPr>
                <w:noProof/>
                <w:webHidden/>
              </w:rPr>
              <w:fldChar w:fldCharType="end"/>
            </w:r>
          </w:hyperlink>
        </w:p>
        <w:p w14:paraId="25E83D16" w14:textId="626028A8" w:rsidR="00B63129" w:rsidRDefault="00D06C08">
          <w:pPr>
            <w:pStyle w:val="TOC3"/>
            <w:tabs>
              <w:tab w:val="right" w:leader="dot" w:pos="9396"/>
            </w:tabs>
            <w:rPr>
              <w:rFonts w:eastAsiaTheme="minorEastAsia"/>
              <w:noProof/>
              <w:sz w:val="22"/>
              <w:lang w:val="de-DE" w:eastAsia="de-DE"/>
            </w:rPr>
          </w:pPr>
          <w:hyperlink w:anchor="_Toc466215093" w:history="1">
            <w:r w:rsidR="00B63129" w:rsidRPr="007625CF">
              <w:rPr>
                <w:rStyle w:val="Hyperlink"/>
                <w:noProof/>
              </w:rPr>
              <w:t>POWGEN, VISON and BASIS Experiments:</w:t>
            </w:r>
            <w:r w:rsidR="00B63129">
              <w:rPr>
                <w:noProof/>
                <w:webHidden/>
              </w:rPr>
              <w:tab/>
            </w:r>
            <w:r w:rsidR="00B63129">
              <w:rPr>
                <w:noProof/>
                <w:webHidden/>
              </w:rPr>
              <w:fldChar w:fldCharType="begin"/>
            </w:r>
            <w:r w:rsidR="00B63129">
              <w:rPr>
                <w:noProof/>
                <w:webHidden/>
              </w:rPr>
              <w:instrText xml:space="preserve"> PAGEREF _Toc466215093 \h </w:instrText>
            </w:r>
            <w:r w:rsidR="00B63129">
              <w:rPr>
                <w:noProof/>
                <w:webHidden/>
              </w:rPr>
            </w:r>
            <w:r w:rsidR="00B63129">
              <w:rPr>
                <w:noProof/>
                <w:webHidden/>
              </w:rPr>
              <w:fldChar w:fldCharType="separate"/>
            </w:r>
            <w:r w:rsidR="005326CB">
              <w:rPr>
                <w:noProof/>
                <w:webHidden/>
              </w:rPr>
              <w:t>4</w:t>
            </w:r>
            <w:r w:rsidR="00B63129">
              <w:rPr>
                <w:noProof/>
                <w:webHidden/>
              </w:rPr>
              <w:fldChar w:fldCharType="end"/>
            </w:r>
          </w:hyperlink>
        </w:p>
        <w:p w14:paraId="597C42D7" w14:textId="30CBE158" w:rsidR="00B63129" w:rsidRDefault="00D06C08">
          <w:pPr>
            <w:pStyle w:val="TOC3"/>
            <w:tabs>
              <w:tab w:val="right" w:leader="dot" w:pos="9396"/>
            </w:tabs>
            <w:rPr>
              <w:rFonts w:eastAsiaTheme="minorEastAsia"/>
              <w:noProof/>
              <w:sz w:val="22"/>
              <w:lang w:val="de-DE" w:eastAsia="de-DE"/>
            </w:rPr>
          </w:pPr>
          <w:hyperlink w:anchor="_Toc466215094" w:history="1">
            <w:r w:rsidR="00B63129" w:rsidRPr="007625CF">
              <w:rPr>
                <w:rStyle w:val="Hyperlink"/>
                <w:noProof/>
              </w:rPr>
              <w:t>HT-Impedance measurements:</w:t>
            </w:r>
            <w:r w:rsidR="00B63129">
              <w:rPr>
                <w:noProof/>
                <w:webHidden/>
              </w:rPr>
              <w:tab/>
            </w:r>
            <w:r w:rsidR="00B63129">
              <w:rPr>
                <w:noProof/>
                <w:webHidden/>
              </w:rPr>
              <w:fldChar w:fldCharType="begin"/>
            </w:r>
            <w:r w:rsidR="00B63129">
              <w:rPr>
                <w:noProof/>
                <w:webHidden/>
              </w:rPr>
              <w:instrText xml:space="preserve"> PAGEREF _Toc466215094 \h </w:instrText>
            </w:r>
            <w:r w:rsidR="00B63129">
              <w:rPr>
                <w:noProof/>
                <w:webHidden/>
              </w:rPr>
            </w:r>
            <w:r w:rsidR="00B63129">
              <w:rPr>
                <w:noProof/>
                <w:webHidden/>
              </w:rPr>
              <w:fldChar w:fldCharType="separate"/>
            </w:r>
            <w:r w:rsidR="005326CB">
              <w:rPr>
                <w:noProof/>
                <w:webHidden/>
              </w:rPr>
              <w:t>5</w:t>
            </w:r>
            <w:r w:rsidR="00B63129">
              <w:rPr>
                <w:noProof/>
                <w:webHidden/>
              </w:rPr>
              <w:fldChar w:fldCharType="end"/>
            </w:r>
          </w:hyperlink>
        </w:p>
        <w:p w14:paraId="0F1D27BF" w14:textId="29928ACC" w:rsidR="00B63129" w:rsidRDefault="00D06C08">
          <w:pPr>
            <w:pStyle w:val="TOC2"/>
            <w:tabs>
              <w:tab w:val="right" w:leader="dot" w:pos="9396"/>
            </w:tabs>
            <w:rPr>
              <w:rFonts w:eastAsiaTheme="minorEastAsia"/>
              <w:noProof/>
              <w:sz w:val="22"/>
              <w:lang w:val="de-DE" w:eastAsia="de-DE"/>
            </w:rPr>
          </w:pPr>
          <w:hyperlink w:anchor="_Toc466215095" w:history="1">
            <w:r w:rsidR="00B63129" w:rsidRPr="007625CF">
              <w:rPr>
                <w:rStyle w:val="Hyperlink"/>
                <w:noProof/>
              </w:rPr>
              <w:t>3. Results and Discussion</w:t>
            </w:r>
            <w:r w:rsidR="00B63129">
              <w:rPr>
                <w:noProof/>
                <w:webHidden/>
              </w:rPr>
              <w:tab/>
            </w:r>
            <w:r w:rsidR="00B63129">
              <w:rPr>
                <w:noProof/>
                <w:webHidden/>
              </w:rPr>
              <w:fldChar w:fldCharType="begin"/>
            </w:r>
            <w:r w:rsidR="00B63129">
              <w:rPr>
                <w:noProof/>
                <w:webHidden/>
              </w:rPr>
              <w:instrText xml:space="preserve"> PAGEREF _Toc466215095 \h </w:instrText>
            </w:r>
            <w:r w:rsidR="00B63129">
              <w:rPr>
                <w:noProof/>
                <w:webHidden/>
              </w:rPr>
            </w:r>
            <w:r w:rsidR="00B63129">
              <w:rPr>
                <w:noProof/>
                <w:webHidden/>
              </w:rPr>
              <w:fldChar w:fldCharType="separate"/>
            </w:r>
            <w:r w:rsidR="005326CB">
              <w:rPr>
                <w:noProof/>
                <w:webHidden/>
              </w:rPr>
              <w:t>6</w:t>
            </w:r>
            <w:r w:rsidR="00B63129">
              <w:rPr>
                <w:noProof/>
                <w:webHidden/>
              </w:rPr>
              <w:fldChar w:fldCharType="end"/>
            </w:r>
          </w:hyperlink>
        </w:p>
        <w:p w14:paraId="6C8A849B" w14:textId="6D7DB979" w:rsidR="00B63129" w:rsidRDefault="00D06C08">
          <w:pPr>
            <w:pStyle w:val="TOC3"/>
            <w:tabs>
              <w:tab w:val="right" w:leader="dot" w:pos="9396"/>
            </w:tabs>
            <w:rPr>
              <w:rFonts w:eastAsiaTheme="minorEastAsia"/>
              <w:noProof/>
              <w:sz w:val="22"/>
              <w:lang w:val="de-DE" w:eastAsia="de-DE"/>
            </w:rPr>
          </w:pPr>
          <w:hyperlink w:anchor="_Toc466215096" w:history="1">
            <w:r w:rsidR="00B63129" w:rsidRPr="007625CF">
              <w:rPr>
                <w:rStyle w:val="Hyperlink"/>
                <w:noProof/>
              </w:rPr>
              <w:t>Elementary and phase composition</w:t>
            </w:r>
            <w:r w:rsidR="00B63129">
              <w:rPr>
                <w:noProof/>
                <w:webHidden/>
              </w:rPr>
              <w:tab/>
            </w:r>
            <w:r w:rsidR="00B63129">
              <w:rPr>
                <w:noProof/>
                <w:webHidden/>
              </w:rPr>
              <w:fldChar w:fldCharType="begin"/>
            </w:r>
            <w:r w:rsidR="00B63129">
              <w:rPr>
                <w:noProof/>
                <w:webHidden/>
              </w:rPr>
              <w:instrText xml:space="preserve"> PAGEREF _Toc466215096 \h </w:instrText>
            </w:r>
            <w:r w:rsidR="00B63129">
              <w:rPr>
                <w:noProof/>
                <w:webHidden/>
              </w:rPr>
            </w:r>
            <w:r w:rsidR="00B63129">
              <w:rPr>
                <w:noProof/>
                <w:webHidden/>
              </w:rPr>
              <w:fldChar w:fldCharType="separate"/>
            </w:r>
            <w:r w:rsidR="005326CB">
              <w:rPr>
                <w:noProof/>
                <w:webHidden/>
              </w:rPr>
              <w:t>6</w:t>
            </w:r>
            <w:r w:rsidR="00B63129">
              <w:rPr>
                <w:noProof/>
                <w:webHidden/>
              </w:rPr>
              <w:fldChar w:fldCharType="end"/>
            </w:r>
          </w:hyperlink>
        </w:p>
        <w:p w14:paraId="190E0D52" w14:textId="433E50CA" w:rsidR="00B63129" w:rsidRDefault="00D06C08">
          <w:pPr>
            <w:pStyle w:val="TOC3"/>
            <w:tabs>
              <w:tab w:val="right" w:leader="dot" w:pos="9396"/>
            </w:tabs>
            <w:rPr>
              <w:rFonts w:eastAsiaTheme="minorEastAsia"/>
              <w:noProof/>
              <w:sz w:val="22"/>
              <w:lang w:val="de-DE" w:eastAsia="de-DE"/>
            </w:rPr>
          </w:pPr>
          <w:hyperlink w:anchor="_Toc466215097" w:history="1">
            <w:r w:rsidR="00B63129" w:rsidRPr="007625CF">
              <w:rPr>
                <w:rStyle w:val="Hyperlink"/>
                <w:noProof/>
              </w:rPr>
              <w:t>Results HT-electrochemical impedance spectroscopy</w:t>
            </w:r>
            <w:r w:rsidR="00B63129">
              <w:rPr>
                <w:noProof/>
                <w:webHidden/>
              </w:rPr>
              <w:tab/>
            </w:r>
            <w:r w:rsidR="00B63129">
              <w:rPr>
                <w:noProof/>
                <w:webHidden/>
              </w:rPr>
              <w:fldChar w:fldCharType="begin"/>
            </w:r>
            <w:r w:rsidR="00B63129">
              <w:rPr>
                <w:noProof/>
                <w:webHidden/>
              </w:rPr>
              <w:instrText xml:space="preserve"> PAGEREF _Toc466215097 \h </w:instrText>
            </w:r>
            <w:r w:rsidR="00B63129">
              <w:rPr>
                <w:noProof/>
                <w:webHidden/>
              </w:rPr>
            </w:r>
            <w:r w:rsidR="00B63129">
              <w:rPr>
                <w:noProof/>
                <w:webHidden/>
              </w:rPr>
              <w:fldChar w:fldCharType="separate"/>
            </w:r>
            <w:r w:rsidR="005326CB">
              <w:rPr>
                <w:noProof/>
                <w:webHidden/>
              </w:rPr>
              <w:t>9</w:t>
            </w:r>
            <w:r w:rsidR="00B63129">
              <w:rPr>
                <w:noProof/>
                <w:webHidden/>
              </w:rPr>
              <w:fldChar w:fldCharType="end"/>
            </w:r>
          </w:hyperlink>
        </w:p>
        <w:p w14:paraId="4B21C28D" w14:textId="0D9B753F" w:rsidR="00B63129" w:rsidRDefault="00D06C08">
          <w:pPr>
            <w:pStyle w:val="TOC3"/>
            <w:tabs>
              <w:tab w:val="right" w:leader="dot" w:pos="9396"/>
            </w:tabs>
            <w:rPr>
              <w:rFonts w:eastAsiaTheme="minorEastAsia"/>
              <w:noProof/>
              <w:sz w:val="22"/>
              <w:lang w:val="de-DE" w:eastAsia="de-DE"/>
            </w:rPr>
          </w:pPr>
          <w:hyperlink w:anchor="_Toc466215098" w:history="1">
            <w:r w:rsidR="00B63129" w:rsidRPr="007625CF">
              <w:rPr>
                <w:rStyle w:val="Hyperlink"/>
                <w:noProof/>
              </w:rPr>
              <w:t>Measuring lithium compounds with neutron techniques in the presence of hydrogen</w:t>
            </w:r>
            <w:r w:rsidR="00B63129">
              <w:rPr>
                <w:noProof/>
                <w:webHidden/>
              </w:rPr>
              <w:tab/>
            </w:r>
            <w:r w:rsidR="00B63129">
              <w:rPr>
                <w:noProof/>
                <w:webHidden/>
              </w:rPr>
              <w:fldChar w:fldCharType="begin"/>
            </w:r>
            <w:r w:rsidR="00B63129">
              <w:rPr>
                <w:noProof/>
                <w:webHidden/>
              </w:rPr>
              <w:instrText xml:space="preserve"> PAGEREF _Toc466215098 \h </w:instrText>
            </w:r>
            <w:r w:rsidR="00B63129">
              <w:rPr>
                <w:noProof/>
                <w:webHidden/>
              </w:rPr>
            </w:r>
            <w:r w:rsidR="00B63129">
              <w:rPr>
                <w:noProof/>
                <w:webHidden/>
              </w:rPr>
              <w:fldChar w:fldCharType="separate"/>
            </w:r>
            <w:r w:rsidR="005326CB">
              <w:rPr>
                <w:noProof/>
                <w:webHidden/>
              </w:rPr>
              <w:t>10</w:t>
            </w:r>
            <w:r w:rsidR="00B63129">
              <w:rPr>
                <w:noProof/>
                <w:webHidden/>
              </w:rPr>
              <w:fldChar w:fldCharType="end"/>
            </w:r>
          </w:hyperlink>
        </w:p>
        <w:p w14:paraId="69318B2A" w14:textId="322A0BA4" w:rsidR="00B63129" w:rsidRDefault="00D06C08">
          <w:pPr>
            <w:pStyle w:val="TOC3"/>
            <w:tabs>
              <w:tab w:val="right" w:leader="dot" w:pos="9396"/>
            </w:tabs>
            <w:rPr>
              <w:rFonts w:eastAsiaTheme="minorEastAsia"/>
              <w:noProof/>
              <w:sz w:val="22"/>
              <w:lang w:val="de-DE" w:eastAsia="de-DE"/>
            </w:rPr>
          </w:pPr>
          <w:hyperlink w:anchor="_Toc466215099" w:history="1">
            <w:r w:rsidR="00B63129" w:rsidRPr="007625CF">
              <w:rPr>
                <w:rStyle w:val="Hyperlink"/>
                <w:noProof/>
              </w:rPr>
              <w:t>Vibrational spectra by INS measurement</w:t>
            </w:r>
            <w:r w:rsidR="00B63129">
              <w:rPr>
                <w:noProof/>
                <w:webHidden/>
              </w:rPr>
              <w:tab/>
            </w:r>
            <w:r w:rsidR="00B63129">
              <w:rPr>
                <w:noProof/>
                <w:webHidden/>
              </w:rPr>
              <w:fldChar w:fldCharType="begin"/>
            </w:r>
            <w:r w:rsidR="00B63129">
              <w:rPr>
                <w:noProof/>
                <w:webHidden/>
              </w:rPr>
              <w:instrText xml:space="preserve"> PAGEREF _Toc466215099 \h </w:instrText>
            </w:r>
            <w:r w:rsidR="00B63129">
              <w:rPr>
                <w:noProof/>
                <w:webHidden/>
              </w:rPr>
            </w:r>
            <w:r w:rsidR="00B63129">
              <w:rPr>
                <w:noProof/>
                <w:webHidden/>
              </w:rPr>
              <w:fldChar w:fldCharType="separate"/>
            </w:r>
            <w:r w:rsidR="005326CB">
              <w:rPr>
                <w:noProof/>
                <w:webHidden/>
              </w:rPr>
              <w:t>11</w:t>
            </w:r>
            <w:r w:rsidR="00B63129">
              <w:rPr>
                <w:noProof/>
                <w:webHidden/>
              </w:rPr>
              <w:fldChar w:fldCharType="end"/>
            </w:r>
          </w:hyperlink>
        </w:p>
        <w:p w14:paraId="2CB4B256" w14:textId="27890EED" w:rsidR="00B63129" w:rsidRDefault="00D06C08">
          <w:pPr>
            <w:pStyle w:val="TOC3"/>
            <w:tabs>
              <w:tab w:val="right" w:leader="dot" w:pos="9396"/>
            </w:tabs>
            <w:rPr>
              <w:rFonts w:eastAsiaTheme="minorEastAsia"/>
              <w:noProof/>
              <w:sz w:val="22"/>
              <w:lang w:val="de-DE" w:eastAsia="de-DE"/>
            </w:rPr>
          </w:pPr>
          <w:hyperlink w:anchor="_Toc466215100" w:history="1">
            <w:r w:rsidR="00B63129" w:rsidRPr="007625CF">
              <w:rPr>
                <w:rStyle w:val="Hyperlink"/>
                <w:noProof/>
              </w:rPr>
              <w:t>Determination Li self-diffusion constant</w:t>
            </w:r>
            <w:r w:rsidR="00B63129">
              <w:rPr>
                <w:noProof/>
                <w:webHidden/>
              </w:rPr>
              <w:tab/>
            </w:r>
            <w:r w:rsidR="00B63129">
              <w:rPr>
                <w:noProof/>
                <w:webHidden/>
              </w:rPr>
              <w:fldChar w:fldCharType="begin"/>
            </w:r>
            <w:r w:rsidR="00B63129">
              <w:rPr>
                <w:noProof/>
                <w:webHidden/>
              </w:rPr>
              <w:instrText xml:space="preserve"> PAGEREF _Toc466215100 \h </w:instrText>
            </w:r>
            <w:r w:rsidR="00B63129">
              <w:rPr>
                <w:noProof/>
                <w:webHidden/>
              </w:rPr>
            </w:r>
            <w:r w:rsidR="00B63129">
              <w:rPr>
                <w:noProof/>
                <w:webHidden/>
              </w:rPr>
              <w:fldChar w:fldCharType="separate"/>
            </w:r>
            <w:r w:rsidR="005326CB">
              <w:rPr>
                <w:noProof/>
                <w:webHidden/>
              </w:rPr>
              <w:t>12</w:t>
            </w:r>
            <w:r w:rsidR="00B63129">
              <w:rPr>
                <w:noProof/>
                <w:webHidden/>
              </w:rPr>
              <w:fldChar w:fldCharType="end"/>
            </w:r>
          </w:hyperlink>
        </w:p>
        <w:p w14:paraId="2B2A4C2F" w14:textId="5322B09A" w:rsidR="00B63129" w:rsidRDefault="00D06C08">
          <w:pPr>
            <w:pStyle w:val="TOC3"/>
            <w:tabs>
              <w:tab w:val="right" w:leader="dot" w:pos="9396"/>
            </w:tabs>
            <w:rPr>
              <w:rFonts w:eastAsiaTheme="minorEastAsia"/>
              <w:noProof/>
              <w:sz w:val="22"/>
              <w:lang w:val="de-DE" w:eastAsia="de-DE"/>
            </w:rPr>
          </w:pPr>
          <w:hyperlink w:anchor="_Toc466215101" w:history="1">
            <w:r w:rsidR="00B63129" w:rsidRPr="007625CF">
              <w:rPr>
                <w:rStyle w:val="Hyperlink"/>
                <w:noProof/>
              </w:rPr>
              <w:t>Comparison HT-EIS to QENS</w:t>
            </w:r>
            <w:r w:rsidR="00B63129">
              <w:rPr>
                <w:noProof/>
                <w:webHidden/>
              </w:rPr>
              <w:tab/>
            </w:r>
            <w:r w:rsidR="00B63129">
              <w:rPr>
                <w:noProof/>
                <w:webHidden/>
              </w:rPr>
              <w:fldChar w:fldCharType="begin"/>
            </w:r>
            <w:r w:rsidR="00B63129">
              <w:rPr>
                <w:noProof/>
                <w:webHidden/>
              </w:rPr>
              <w:instrText xml:space="preserve"> PAGEREF _Toc466215101 \h </w:instrText>
            </w:r>
            <w:r w:rsidR="00B63129">
              <w:rPr>
                <w:noProof/>
                <w:webHidden/>
              </w:rPr>
            </w:r>
            <w:r w:rsidR="00B63129">
              <w:rPr>
                <w:noProof/>
                <w:webHidden/>
              </w:rPr>
              <w:fldChar w:fldCharType="separate"/>
            </w:r>
            <w:r w:rsidR="005326CB">
              <w:rPr>
                <w:noProof/>
                <w:webHidden/>
              </w:rPr>
              <w:t>14</w:t>
            </w:r>
            <w:r w:rsidR="00B63129">
              <w:rPr>
                <w:noProof/>
                <w:webHidden/>
              </w:rPr>
              <w:fldChar w:fldCharType="end"/>
            </w:r>
          </w:hyperlink>
        </w:p>
        <w:p w14:paraId="10B970BB" w14:textId="5D30F1FF" w:rsidR="00B63129" w:rsidRDefault="00D06C08">
          <w:pPr>
            <w:pStyle w:val="TOC2"/>
            <w:tabs>
              <w:tab w:val="right" w:leader="dot" w:pos="9396"/>
            </w:tabs>
            <w:rPr>
              <w:rFonts w:eastAsiaTheme="minorEastAsia"/>
              <w:noProof/>
              <w:sz w:val="22"/>
              <w:lang w:val="de-DE" w:eastAsia="de-DE"/>
            </w:rPr>
          </w:pPr>
          <w:hyperlink w:anchor="_Toc466215102" w:history="1">
            <w:r w:rsidR="00B63129" w:rsidRPr="007625CF">
              <w:rPr>
                <w:rStyle w:val="Hyperlink"/>
                <w:noProof/>
              </w:rPr>
              <w:t>4. Conclusion</w:t>
            </w:r>
            <w:r w:rsidR="00B63129">
              <w:rPr>
                <w:noProof/>
                <w:webHidden/>
              </w:rPr>
              <w:tab/>
            </w:r>
            <w:r w:rsidR="00B63129">
              <w:rPr>
                <w:noProof/>
                <w:webHidden/>
              </w:rPr>
              <w:fldChar w:fldCharType="begin"/>
            </w:r>
            <w:r w:rsidR="00B63129">
              <w:rPr>
                <w:noProof/>
                <w:webHidden/>
              </w:rPr>
              <w:instrText xml:space="preserve"> PAGEREF _Toc466215102 \h </w:instrText>
            </w:r>
            <w:r w:rsidR="00B63129">
              <w:rPr>
                <w:noProof/>
                <w:webHidden/>
              </w:rPr>
            </w:r>
            <w:r w:rsidR="00B63129">
              <w:rPr>
                <w:noProof/>
                <w:webHidden/>
              </w:rPr>
              <w:fldChar w:fldCharType="separate"/>
            </w:r>
            <w:r w:rsidR="005326CB">
              <w:rPr>
                <w:noProof/>
                <w:webHidden/>
              </w:rPr>
              <w:t>16</w:t>
            </w:r>
            <w:r w:rsidR="00B63129">
              <w:rPr>
                <w:noProof/>
                <w:webHidden/>
              </w:rPr>
              <w:fldChar w:fldCharType="end"/>
            </w:r>
          </w:hyperlink>
        </w:p>
        <w:p w14:paraId="35267E9D" w14:textId="04DFF20E" w:rsidR="00B63129" w:rsidRDefault="00D06C08">
          <w:pPr>
            <w:pStyle w:val="TOC2"/>
            <w:tabs>
              <w:tab w:val="right" w:leader="dot" w:pos="9396"/>
            </w:tabs>
            <w:rPr>
              <w:rFonts w:eastAsiaTheme="minorEastAsia"/>
              <w:noProof/>
              <w:sz w:val="22"/>
              <w:lang w:val="de-DE" w:eastAsia="de-DE"/>
            </w:rPr>
          </w:pPr>
          <w:hyperlink w:anchor="_Toc466215103" w:history="1">
            <w:r w:rsidR="00B63129" w:rsidRPr="007625CF">
              <w:rPr>
                <w:rStyle w:val="Hyperlink"/>
                <w:noProof/>
              </w:rPr>
              <w:t>Acknowledgements</w:t>
            </w:r>
            <w:r w:rsidR="00B63129">
              <w:rPr>
                <w:noProof/>
                <w:webHidden/>
              </w:rPr>
              <w:tab/>
            </w:r>
            <w:r w:rsidR="00B63129">
              <w:rPr>
                <w:noProof/>
                <w:webHidden/>
              </w:rPr>
              <w:fldChar w:fldCharType="begin"/>
            </w:r>
            <w:r w:rsidR="00B63129">
              <w:rPr>
                <w:noProof/>
                <w:webHidden/>
              </w:rPr>
              <w:instrText xml:space="preserve"> PAGEREF _Toc466215103 \h </w:instrText>
            </w:r>
            <w:r w:rsidR="00B63129">
              <w:rPr>
                <w:noProof/>
                <w:webHidden/>
              </w:rPr>
            </w:r>
            <w:r w:rsidR="00B63129">
              <w:rPr>
                <w:noProof/>
                <w:webHidden/>
              </w:rPr>
              <w:fldChar w:fldCharType="separate"/>
            </w:r>
            <w:r w:rsidR="005326CB">
              <w:rPr>
                <w:noProof/>
                <w:webHidden/>
              </w:rPr>
              <w:t>16</w:t>
            </w:r>
            <w:r w:rsidR="00B63129">
              <w:rPr>
                <w:noProof/>
                <w:webHidden/>
              </w:rPr>
              <w:fldChar w:fldCharType="end"/>
            </w:r>
          </w:hyperlink>
        </w:p>
        <w:p w14:paraId="20D42E38" w14:textId="6AFFCC21" w:rsidR="00B63129" w:rsidRDefault="00D06C08">
          <w:pPr>
            <w:pStyle w:val="TOC2"/>
            <w:tabs>
              <w:tab w:val="right" w:leader="dot" w:pos="9396"/>
            </w:tabs>
            <w:rPr>
              <w:rFonts w:eastAsiaTheme="minorEastAsia"/>
              <w:noProof/>
              <w:sz w:val="22"/>
              <w:lang w:val="de-DE" w:eastAsia="de-DE"/>
            </w:rPr>
          </w:pPr>
          <w:hyperlink w:anchor="_Toc466215104" w:history="1">
            <w:r w:rsidR="00B63129" w:rsidRPr="007625CF">
              <w:rPr>
                <w:rStyle w:val="Hyperlink"/>
                <w:noProof/>
              </w:rPr>
              <w:t>References</w:t>
            </w:r>
            <w:r w:rsidR="00B63129">
              <w:rPr>
                <w:noProof/>
                <w:webHidden/>
              </w:rPr>
              <w:tab/>
            </w:r>
            <w:r w:rsidR="00B63129">
              <w:rPr>
                <w:noProof/>
                <w:webHidden/>
              </w:rPr>
              <w:fldChar w:fldCharType="begin"/>
            </w:r>
            <w:r w:rsidR="00B63129">
              <w:rPr>
                <w:noProof/>
                <w:webHidden/>
              </w:rPr>
              <w:instrText xml:space="preserve"> PAGEREF _Toc466215104 \h </w:instrText>
            </w:r>
            <w:r w:rsidR="00B63129">
              <w:rPr>
                <w:noProof/>
                <w:webHidden/>
              </w:rPr>
            </w:r>
            <w:r w:rsidR="00B63129">
              <w:rPr>
                <w:noProof/>
                <w:webHidden/>
              </w:rPr>
              <w:fldChar w:fldCharType="separate"/>
            </w:r>
            <w:r w:rsidR="005326CB">
              <w:rPr>
                <w:noProof/>
                <w:webHidden/>
              </w:rPr>
              <w:t>17</w:t>
            </w:r>
            <w:r w:rsidR="00B63129">
              <w:rPr>
                <w:noProof/>
                <w:webHidden/>
              </w:rPr>
              <w:fldChar w:fldCharType="end"/>
            </w:r>
          </w:hyperlink>
        </w:p>
        <w:p w14:paraId="1FD1D5AB" w14:textId="77777777" w:rsidR="00FA450D" w:rsidRDefault="00096182" w:rsidP="00FA450D">
          <w:pPr>
            <w:rPr>
              <w:b/>
              <w:bCs/>
              <w:lang w:val="de-DE"/>
            </w:rPr>
          </w:pPr>
          <w:r>
            <w:rPr>
              <w:b/>
              <w:bCs/>
              <w:lang w:val="de-DE"/>
            </w:rPr>
            <w:fldChar w:fldCharType="end"/>
          </w:r>
        </w:p>
        <w:p w14:paraId="5B71FF39" w14:textId="4FFEB44C" w:rsidR="00096182" w:rsidRDefault="00D06C08" w:rsidP="00FA450D"/>
      </w:sdtContent>
    </w:sdt>
    <w:p w14:paraId="763CE236" w14:textId="77777777" w:rsidR="00841DCA" w:rsidRDefault="00841DCA" w:rsidP="00841DCA">
      <w:pPr>
        <w:pStyle w:val="Heading2"/>
      </w:pPr>
      <w:bookmarkStart w:id="15" w:name="_Toc466215088"/>
      <w:r w:rsidRPr="009860C6">
        <w:lastRenderedPageBreak/>
        <w:t>Abstract</w:t>
      </w:r>
      <w:bookmarkEnd w:id="15"/>
    </w:p>
    <w:p w14:paraId="18BF31D2" w14:textId="6777DD3B" w:rsidR="00841DCA" w:rsidRPr="00B67F60" w:rsidRDefault="00841DCA" w:rsidP="00841DCA">
      <w:pPr>
        <w:jc w:val="both"/>
      </w:pPr>
      <w:r>
        <w:t>The solid Li ion conductor Li</w:t>
      </w:r>
      <w:r w:rsidRPr="0007164F">
        <w:rPr>
          <w:vertAlign w:val="subscript"/>
        </w:rPr>
        <w:t>7</w:t>
      </w:r>
      <w:r>
        <w:t>La</w:t>
      </w:r>
      <w:r w:rsidRPr="0007164F">
        <w:rPr>
          <w:vertAlign w:val="subscript"/>
        </w:rPr>
        <w:t>3</w:t>
      </w:r>
      <w:r>
        <w:t>Zr</w:t>
      </w:r>
      <w:r w:rsidRPr="0007164F">
        <w:rPr>
          <w:vertAlign w:val="subscript"/>
        </w:rPr>
        <w:t>2</w:t>
      </w:r>
      <w:r>
        <w:t>O</w:t>
      </w:r>
      <w:r w:rsidRPr="0007164F">
        <w:rPr>
          <w:vertAlign w:val="subscript"/>
        </w:rPr>
        <w:t>12</w:t>
      </w:r>
      <w:r>
        <w:t xml:space="preserve"> (LLZO) and its derivatives are promising oxide electrolytes for all-solid-state batteries (ASB</w:t>
      </w:r>
      <w:del w:id="16" w:author="souleymane diallo" w:date="2016-11-22T10:55:00Z">
        <w:r w:rsidDel="00D06C08">
          <w:delText>s</w:delText>
        </w:r>
      </w:del>
      <w:r>
        <w:t xml:space="preserve">). When doped with supervalent cations such as aluminum or tantalum, reasonably high ionic conductivities can be reached to make it an attractive choice for ASB fabrication. In this work, the structure of tetragonal LLZO, cubic Al substituted LLZO (AL-LLZO), and Ta substituted LLZO (Ta-LLZO), has been investigated using x-ray diffraction (PXRD) and neutron diffraction (ND).  Using a specially developed synthesis and handling route to avoid water contamination, </w:t>
      </w:r>
      <w:del w:id="17" w:author="souleymane diallo" w:date="2016-11-22T10:57:00Z">
        <w:r w:rsidDel="007C09E5">
          <w:delText>it was possible for the first time to</w:delText>
        </w:r>
      </w:del>
      <w:ins w:id="18" w:author="souleymane diallo" w:date="2016-11-22T10:57:00Z">
        <w:r w:rsidR="007C09E5">
          <w:t>we unambiguously</w:t>
        </w:r>
      </w:ins>
      <w:r>
        <w:t xml:space="preserve"> determine the Li self-diffusion constant for the cubic LLZO compounds via quasi-elastic neutron scattering (QENS) experiments. The results were then compared to activation</w:t>
      </w:r>
      <w:del w:id="19" w:author="souleymane diallo" w:date="2016-11-22T10:58:00Z">
        <w:r w:rsidDel="007C09E5">
          <w:delText>s</w:delText>
        </w:r>
      </w:del>
      <w:r>
        <w:t xml:space="preserve"> energies measured via high-temperature impedance measurements (HT-EIS) to correlate the determined self-diffusion coefficients with the ionic conductivity of the materials.</w:t>
      </w:r>
    </w:p>
    <w:p w14:paraId="79E71708" w14:textId="77777777" w:rsidR="00841DCA" w:rsidRDefault="00841DCA" w:rsidP="00841DCA">
      <w:pPr>
        <w:pStyle w:val="Heading2"/>
      </w:pPr>
      <w:bookmarkStart w:id="20" w:name="_Toc466215089"/>
      <w:r w:rsidRPr="006B4D1E">
        <w:rPr>
          <w:bCs w:val="0"/>
        </w:rPr>
        <w:t>1.</w:t>
      </w:r>
      <w:r>
        <w:t xml:space="preserve"> </w:t>
      </w:r>
      <w:r w:rsidRPr="009860C6">
        <w:t>Introduction</w:t>
      </w:r>
      <w:bookmarkEnd w:id="20"/>
    </w:p>
    <w:p w14:paraId="316B94A1" w14:textId="4E61932D" w:rsidR="00841DCA" w:rsidRDefault="00841DCA" w:rsidP="00841DCA">
      <w:pPr>
        <w:jc w:val="both"/>
      </w:pPr>
      <w:r>
        <w:t>With a growing demand for energy storage of intermittent renewable energies  such as wind and solar power</w:t>
      </w:r>
      <w:hyperlink w:anchor="_ENREF_1" w:tooltip="Diouf, 2015 #272" w:history="1">
        <w:r>
          <w:fldChar w:fldCharType="begin">
            <w:fldData xml:space="preserve">PEVuZE5vdGU+PENpdGU+PEF1dGhvcj5EaW91ZjwvQXV0aG9yPjxZZWFyPjIwMTU8L1llYXI+PFJl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</w:fldData>
          </w:fldChar>
        </w:r>
        <w:r>
          <w:instrText xml:space="preserve"> ADDIN EN.CITE </w:instrText>
        </w:r>
        <w:r>
          <w:fldChar w:fldCharType="begin">
            <w:fldData xml:space="preserve">PEVuZE5vdGU+PENpdGU+PEF1dGhvcj5EaW91ZjwvQXV0aG9yPjxZZWFyPjIwMTU8L1llYXI+PFJl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</w:fldData>
          </w:fldChar>
        </w:r>
        <w:r>
          <w:instrText xml:space="preserve"> ADDIN EN.CITE.DATA </w:instrText>
        </w:r>
        <w:r>
          <w:fldChar w:fldCharType="end"/>
        </w:r>
        <w:r>
          <w:fldChar w:fldCharType="separate"/>
        </w:r>
        <w:r w:rsidRPr="00D35B38">
          <w:rPr>
            <w:noProof/>
            <w:vertAlign w:val="superscript"/>
          </w:rPr>
          <w:t>1-5</w:t>
        </w:r>
        <w:r>
          <w:fldChar w:fldCharType="end"/>
        </w:r>
      </w:hyperlink>
      <w:r>
        <w:t>, for transportation, e.g. in electric vehicles (EV),</w:t>
      </w:r>
      <w:hyperlink w:anchor="_ENREF_5" w:tooltip="Fergus, 2010 #76" w:history="1">
        <w:r>
          <w:fldChar w:fldCharType="begin">
            <w:fldData xml:space="preserve">PEVuZE5vdGU+PENpdGU+PEF1dGhvcj5aZW5nPC9BdXRob3I+PFllYXI+MjAxNTwvWWVhcj48UmVj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=
</w:fldData>
          </w:fldChar>
        </w:r>
        <w:r>
          <w:instrText xml:space="preserve"> ADDIN EN.CITE </w:instrText>
        </w:r>
        <w:r>
          <w:fldChar w:fldCharType="begin">
            <w:fldData xml:space="preserve">PEVuZE5vdGU+PENpdGU+PEF1dGhvcj5aZW5nPC9BdXRob3I+PFllYXI+MjAxNTwvWWVhcj48UmVj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=
</w:fldData>
          </w:fldChar>
        </w:r>
        <w:r>
          <w:instrText xml:space="preserve"> ADDIN EN.CITE.DATA </w:instrText>
        </w:r>
        <w:r>
          <w:fldChar w:fldCharType="end"/>
        </w:r>
        <w:r>
          <w:fldChar w:fldCharType="separate"/>
        </w:r>
        <w:r w:rsidRPr="00A23B3D">
          <w:rPr>
            <w:noProof/>
            <w:vertAlign w:val="superscript"/>
          </w:rPr>
          <w:t>5-8</w:t>
        </w:r>
        <w:r>
          <w:fldChar w:fldCharType="end"/>
        </w:r>
      </w:hyperlink>
      <w:r>
        <w:t>, and for a myriad of portable electronic devices</w:t>
      </w:r>
      <w:hyperlink w:anchor="_ENREF_9" w:tooltip="Janek, 2014 #234" w:history="1">
        <w:r>
          <w:fldChar w:fldCharType="begin">
            <w:fldData xml:space="preserve">PEVuZE5vdGU+PENpdGU+PEF1dGhvcj5KYW5lazwvQXV0aG9yPjxZZWFyPjIwMTQ8L1llYXI+PFJl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</w:fldData>
          </w:fldChar>
        </w:r>
        <w:r>
          <w:instrText xml:space="preserve"> ADDIN EN.CITE </w:instrText>
        </w:r>
        <w:r>
          <w:fldChar w:fldCharType="begin">
            <w:fldData xml:space="preserve">PEVuZE5vdGU+PENpdGU+PEF1dGhvcj5KYW5lazwvQXV0aG9yPjxZZWFyPjIwMTQ8L1llYXI+PFJl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</w:fldData>
          </w:fldChar>
        </w:r>
        <w:r>
          <w:instrText xml:space="preserve"> ADDIN EN.CITE.DATA </w:instrText>
        </w:r>
        <w:r>
          <w:fldChar w:fldCharType="end"/>
        </w:r>
        <w:r>
          <w:fldChar w:fldCharType="separate"/>
        </w:r>
        <w:r w:rsidRPr="00A23B3D">
          <w:rPr>
            <w:noProof/>
            <w:vertAlign w:val="superscript"/>
          </w:rPr>
          <w:t>9-11</w:t>
        </w:r>
        <w:r>
          <w:fldChar w:fldCharType="end"/>
        </w:r>
      </w:hyperlink>
      <w:r>
        <w:t xml:space="preserve"> battery development has become a large scale commercial endeavor.</w:t>
      </w:r>
      <w:r>
        <w:fldChar w:fldCharType="begin"/>
      </w:r>
      <w:r>
        <w:instrText xml:space="preserve"> ADDIN EN.CITE &lt;EndNote&gt;&lt;Cite&gt;&lt;Author&gt;Gholam-Abbas&lt;/Author&gt;&lt;Year&gt;2009&lt;/Year&gt;&lt;RecNum&gt;243&lt;/RecNum&gt;&lt;DisplayText&gt;&lt;style face="superscript"&gt;12,13&lt;/style&gt;&lt;/DisplayText&gt;&lt;record&gt;&lt;rec-number&gt;243&lt;/rec-number&gt;&lt;foreign-keys&gt;&lt;key app="EN" db-id="pr92drrfkw0sdbepxwcvavfi02xpvvrapta9"&gt;243&lt;/key&gt;&lt;/foreign-keys&gt;&lt;ref-type name="Book"&gt;6&lt;/ref-type&gt;&lt;contributors&gt;&lt;authors&gt;&lt;author&gt;Gholam-Abbas, N.&lt;/author&gt;&lt;author&gt;Gianfranco, P.&lt;/author&gt;&lt;/authors&gt;&lt;/contributors&gt;&lt;titles&gt;&lt;title&gt;Lithium batteries : science and technology&lt;/title&gt;&lt;/titles&gt;&lt;keywords&gt;&lt;keyword&gt;lithium battery&lt;/keyword&gt;&lt;keyword&gt;battery&lt;/keyword&gt;&lt;keyword&gt;electrode&lt;/keyword&gt;&lt;keyword&gt;anode&lt;/keyword&gt;&lt;keyword&gt;cathode&lt;/keyword&gt;&lt;keyword&gt;materials&lt;/keyword&gt;&lt;keyword&gt;electrolyte&lt;/keyword&gt;&lt;/keywords&gt;&lt;dates&gt;&lt;year&gt;2009&lt;/year&gt;&lt;/dates&gt;&lt;pub-location&gt;New York, NY&lt;/pub-location&gt;&lt;publisher&gt;Springer&lt;/publisher&gt;&lt;isbn&gt;9780387926742 (sc)&amp;#xD;9781402076282 (hc)&lt;/isbn&gt;&lt;urls&gt;&lt;/urls&gt;&lt;remote-database-name&gt;JuLib&lt;/remote-database-name&gt;&lt;remote-database-provider&gt;Forschungszentrum Jülich GmbH, Zentralbibliothek&lt;/remote-database-provider&gt;&lt;language&gt;englisch&lt;/language&gt;&lt;/record&gt;&lt;/Cite&gt;&lt;Cite&gt;&lt;Author&gt;Winter&lt;/Author&gt;&lt;Year&gt;2004&lt;/Year&gt;&lt;RecNum&gt;237&lt;/RecNum&gt;&lt;record&gt;&lt;rec-number&gt;237&lt;/rec-number&gt;&lt;foreign-keys&gt;&lt;key app="EN" db-id="pr92drrfkw0sdbepxwcvavfi02xpvvrapta9"&gt;237&lt;/key&gt;&lt;/foreign-keys&gt;&lt;ref-type name="Journal Article"&gt;17&lt;/ref-type&gt;&lt;contributors&gt;&lt;authors&gt;&lt;author&gt;Winter, M.&lt;/author&gt;&lt;author&gt;Brodd, Ralph&lt;/author&gt;&lt;/authors&gt;&lt;/contributors&gt;&lt;titles&gt;&lt;title&gt;What Are Batteries, Fuel Cells, and Supercapacitors?&lt;/title&gt;&lt;secondary-title&gt;Chemical Reviews&lt;/secondary-title&gt;&lt;/titles&gt;&lt;periodical&gt;&lt;full-title&gt;Chemical Reviews&lt;/full-title&gt;&lt;/periodical&gt;&lt;volume&gt;104&lt;/volume&gt;&lt;number&gt;10&lt;/number&gt;&lt;section&gt;4245&lt;/section&gt;&lt;dates&gt;&lt;year&gt;2004&lt;/year&gt;&lt;/dates&gt;&lt;urls&gt;&lt;/urls&gt;&lt;/record&gt;&lt;/Cite&gt;&lt;/EndNote&gt;</w:instrText>
      </w:r>
      <w:r>
        <w:fldChar w:fldCharType="separate"/>
      </w:r>
      <w:hyperlink w:anchor="_ENREF_12" w:tooltip="Gholam-Abbas, 2009 #243" w:history="1">
        <w:r w:rsidRPr="004D433B">
          <w:rPr>
            <w:noProof/>
            <w:vertAlign w:val="superscript"/>
          </w:rPr>
          <w:t>12</w:t>
        </w:r>
      </w:hyperlink>
      <w:r w:rsidRPr="004D433B">
        <w:rPr>
          <w:noProof/>
          <w:vertAlign w:val="superscript"/>
        </w:rPr>
        <w:t>,</w:t>
      </w:r>
      <w:hyperlink w:anchor="_ENREF_13" w:tooltip="Winter, 2004 #237" w:history="1">
        <w:r w:rsidRPr="004D433B">
          <w:rPr>
            <w:noProof/>
            <w:vertAlign w:val="superscript"/>
          </w:rPr>
          <w:t>13</w:t>
        </w:r>
      </w:hyperlink>
      <w:r>
        <w:fldChar w:fldCharType="end"/>
      </w:r>
      <w:r>
        <w:t xml:space="preserve"> Since the commercialization of the first lithium ion batteries (LIB) by Sony in 1991, rechargeable lithium and lithium ion batteries are heavily focused on in research and development, especially in order to improve  energy and power densities, as well as to solve serious safety concerns when scaling up LIBs for vehicle and stationary storages applications.</w:t>
      </w:r>
      <w:r>
        <w:fldChar w:fldCharType="begin">
          <w:fldData xml:space="preserve">PEVuZE5vdGU+PENpdGU+PEF1dGhvcj5Lb3ppbnNreTwvQXV0aG9yPjxZZWFyPjIwMTY8L1llYXI+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cmlvZGljYWw+PHBhZ2VzPjM1OS02NzwvcGFnZXM+PHZvbHVtZT40MTQ8L3ZvbHVtZT48bnVtYmVy
PjY4NjE8L251bWJlcj48ZGF0ZXM+PHllYXI+MjAwMTwveWVhcj48cHViLWRhdGVzPjxkYXRlPk5v
diAxNTwvZGF0ZT48L3B1Yi1kYXRlcz48L2RhdGVzPjxpc2JuPjAwMjgtMDgzNiAoUHJpbnQpJiN4
RDswMDI4LTA4MzYgKExpbmtpbmcpPC9pc2JuPjxhY2Nlc3Npb24tbnVtPjExNzEzNTQzPC9hY2Nl
c3Npb24tbnVtPjx1cmxzPjxyZWxhdGVkLXVybHM+PHVybD5odHRwOi8vd3d3Lm5jYmkubmxtLm5p
aC5nb3YvcHVibWVkLzExNzEzNTQzPC91cmw+PC9yZWxhdGVkLXVybHM+PC91cmxzPjxlbGVjdHJv
bmljLXJlc291cmNlLW51bT4xMC4xMDM4LzM1MTA0NjQ0PC9lbGVjdHJvbmljLXJlc291cmNlLW51
bT48L3JlY29yZD48L0NpdGU+PC9FbmROb3RlPn==
</w:fldData>
        </w:fldChar>
      </w:r>
      <w:r>
        <w:instrText xml:space="preserve"> ADDIN EN.CITE </w:instrText>
      </w:r>
      <w:r>
        <w:fldChar w:fldCharType="begin">
          <w:fldData xml:space="preserve">PEVuZE5vdGU+PENpdGU+PEF1dGhvcj5Lb3ppbnNreTwvQXV0aG9yPjxZZWFyPjIwMTY8L1llYXI+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</w:fldData>
        </w:fldChar>
      </w:r>
      <w:r>
        <w:instrText xml:space="preserve"> ADDIN EN.CITE.DATA </w:instrText>
      </w:r>
      <w:r>
        <w:fldChar w:fldCharType="end"/>
      </w:r>
      <w:r>
        <w:fldChar w:fldCharType="separate"/>
      </w:r>
      <w:hyperlink w:anchor="_ENREF_11" w:tooltip="Wang, 2015 #271" w:history="1">
        <w:r w:rsidRPr="00910F62">
          <w:rPr>
            <w:noProof/>
            <w:vertAlign w:val="superscript"/>
          </w:rPr>
          <w:t>11</w:t>
        </w:r>
      </w:hyperlink>
      <w:r w:rsidRPr="00910F62">
        <w:rPr>
          <w:noProof/>
          <w:vertAlign w:val="superscript"/>
        </w:rPr>
        <w:t>,</w:t>
      </w:r>
      <w:hyperlink w:anchor="_ENREF_14" w:tooltip="Kozinsky, 2016 #415" w:history="1">
        <w:r w:rsidRPr="00910F62">
          <w:rPr>
            <w:noProof/>
            <w:vertAlign w:val="superscript"/>
          </w:rPr>
          <w:t>14-18</w:t>
        </w:r>
      </w:hyperlink>
      <w:r>
        <w:fldChar w:fldCharType="end"/>
      </w:r>
      <w:r>
        <w:t xml:space="preserve"> </w:t>
      </w:r>
    </w:p>
    <w:p w14:paraId="0731AE99" w14:textId="6DF6FF2A" w:rsidR="00841DCA" w:rsidRDefault="00841DCA" w:rsidP="00841DCA">
      <w:pPr>
        <w:jc w:val="both"/>
        <w:rPr>
          <w:rFonts w:ascii="Arial" w:hAnsi="Arial" w:cs="Arial"/>
          <w:szCs w:val="24"/>
        </w:rPr>
      </w:pPr>
      <w:r>
        <w:rPr>
          <w:rFonts w:cs="Arial"/>
        </w:rPr>
        <w:t>Over</w:t>
      </w:r>
      <w:r w:rsidRPr="009B3864">
        <w:rPr>
          <w:rFonts w:cs="Arial"/>
        </w:rPr>
        <w:t xml:space="preserve"> the last years</w:t>
      </w:r>
      <w:r>
        <w:rPr>
          <w:rFonts w:cs="Arial"/>
        </w:rPr>
        <w:t>,</w:t>
      </w:r>
      <w:r w:rsidRPr="009B3864">
        <w:rPr>
          <w:rFonts w:cs="Arial"/>
        </w:rPr>
        <w:t xml:space="preserve"> </w:t>
      </w:r>
      <w:r>
        <w:rPr>
          <w:rFonts w:cs="Arial"/>
        </w:rPr>
        <w:t>ceramic all-solid-state batteries (ASBs</w:t>
      </w:r>
      <w:r w:rsidRPr="009B3864">
        <w:rPr>
          <w:rFonts w:cs="Arial"/>
        </w:rPr>
        <w:t xml:space="preserve">) </w:t>
      </w:r>
      <w:r>
        <w:rPr>
          <w:rFonts w:cs="Arial"/>
        </w:rPr>
        <w:t>became</w:t>
      </w:r>
      <w:r w:rsidRPr="009B3864">
        <w:rPr>
          <w:rFonts w:cs="Arial"/>
        </w:rPr>
        <w:t xml:space="preserve"> one of the most promising battery concepts</w:t>
      </w:r>
      <w:r>
        <w:rPr>
          <w:rFonts w:cs="Arial"/>
        </w:rPr>
        <w:t xml:space="preserve"> for post Li-ion cells, especially, since ceramics</w:t>
      </w:r>
      <w:r w:rsidRPr="009B3864">
        <w:rPr>
          <w:rFonts w:cs="Arial"/>
        </w:rPr>
        <w:t xml:space="preserve"> have a much higher intrinsic stability th</w:t>
      </w:r>
      <w:ins w:id="21" w:author="souleymane diallo" w:date="2016-11-22T10:59:00Z">
        <w:r w:rsidR="006D74C8">
          <w:rPr>
            <w:rFonts w:cs="Arial"/>
          </w:rPr>
          <w:t>a</w:t>
        </w:r>
      </w:ins>
      <w:del w:id="22" w:author="souleymane diallo" w:date="2016-11-22T10:59:00Z">
        <w:r w:rsidRPr="009B3864" w:rsidDel="006D74C8">
          <w:rPr>
            <w:rFonts w:cs="Arial"/>
          </w:rPr>
          <w:delText>e</w:delText>
        </w:r>
      </w:del>
      <w:r w:rsidRPr="009B3864">
        <w:rPr>
          <w:rFonts w:cs="Arial"/>
        </w:rPr>
        <w:t>n commonly used liquid</w:t>
      </w:r>
      <w:r>
        <w:rPr>
          <w:rFonts w:cs="Arial"/>
        </w:rPr>
        <w:t>s</w:t>
      </w:r>
      <w:r w:rsidRPr="009B3864">
        <w:rPr>
          <w:rFonts w:cs="Arial"/>
        </w:rPr>
        <w:t xml:space="preserve"> or polymers.  Furthermore, without a leaking fluid, they are in general less toxic and fulfil</w:t>
      </w:r>
      <w:r>
        <w:rPr>
          <w:rFonts w:cs="Arial"/>
        </w:rPr>
        <w:t>l</w:t>
      </w:r>
      <w:r w:rsidRPr="009B3864">
        <w:rPr>
          <w:rFonts w:cs="Arial"/>
        </w:rPr>
        <w:t xml:space="preserve"> the targeted safety requirements. </w:t>
      </w:r>
      <w:r>
        <w:rPr>
          <w:rFonts w:cs="Arial"/>
        </w:rPr>
        <w:t>S</w:t>
      </w:r>
      <w:r w:rsidRPr="009B3864">
        <w:rPr>
          <w:rFonts w:cs="Arial"/>
        </w:rPr>
        <w:t xml:space="preserve">ome of the available </w:t>
      </w:r>
      <w:r>
        <w:rPr>
          <w:rFonts w:cs="Arial"/>
        </w:rPr>
        <w:t xml:space="preserve">ceramic </w:t>
      </w:r>
      <w:r w:rsidRPr="009B3864">
        <w:rPr>
          <w:rFonts w:cs="Arial"/>
        </w:rPr>
        <w:t>electrolytes are (electro-) chemical compatible to lithium metal, offering even higher energy and power densities</w:t>
      </w:r>
      <w:r w:rsidRPr="00577A45">
        <w:rPr>
          <w:rFonts w:cs="Arial"/>
        </w:rPr>
        <w:t xml:space="preserve"> </w:t>
      </w:r>
      <w:r>
        <w:rPr>
          <w:rFonts w:cs="Arial"/>
        </w:rPr>
        <w:t xml:space="preserve">when Li is used </w:t>
      </w:r>
      <w:r w:rsidRPr="009B3864">
        <w:rPr>
          <w:rFonts w:cs="Arial"/>
        </w:rPr>
        <w:t xml:space="preserve">as anode. In addition, degradation </w:t>
      </w:r>
      <w:r>
        <w:rPr>
          <w:rFonts w:cs="Arial"/>
        </w:rPr>
        <w:t xml:space="preserve">caused by </w:t>
      </w:r>
      <w:r w:rsidRPr="009B3864">
        <w:rPr>
          <w:rFonts w:cs="Arial"/>
        </w:rPr>
        <w:t>electrolyte-</w:t>
      </w:r>
      <w:r>
        <w:rPr>
          <w:rFonts w:cs="Arial"/>
        </w:rPr>
        <w:t>consumption</w:t>
      </w:r>
      <w:r w:rsidRPr="009B3864">
        <w:rPr>
          <w:rFonts w:cs="Arial"/>
        </w:rPr>
        <w:t xml:space="preserve"> </w:t>
      </w:r>
      <w:r>
        <w:rPr>
          <w:rFonts w:cs="Arial"/>
        </w:rPr>
        <w:t>will be minimized, e.g. as shown for thin-film</w:t>
      </w:r>
      <w:r w:rsidRPr="009B3864">
        <w:rPr>
          <w:rFonts w:cs="Arial"/>
        </w:rPr>
        <w:t xml:space="preserve"> </w:t>
      </w:r>
      <w:r>
        <w:rPr>
          <w:rFonts w:cs="Arial"/>
        </w:rPr>
        <w:t>ASBs having very high c</w:t>
      </w:r>
      <w:r w:rsidRPr="009B3864">
        <w:rPr>
          <w:rFonts w:cs="Arial"/>
        </w:rPr>
        <w:t>ycling stability.</w:t>
      </w:r>
      <w:hyperlink w:anchor="_ENREF_19" w:tooltip="Takada, 2013 #29" w:history="1">
        <w:r w:rsidRPr="009B3864">
          <w:rPr>
            <w:rFonts w:cs="Arial"/>
          </w:rPr>
          <w:fldChar w:fldCharType="begin">
            <w:fldData xml:space="preserve">PEVuZE5vdGU+PENpdGU+PEF1dGhvcj5UYWthZGE8L0F1dGhvcj48WWVhcj4yMDEzPC9ZZWFyPjxS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</w:fldData>
          </w:fldChar>
        </w:r>
        <w:r>
          <w:rPr>
            <w:rFonts w:cs="Arial"/>
          </w:rPr>
          <w:instrText xml:space="preserve"> ADDIN EN.CITE </w:instrText>
        </w:r>
        <w:r>
          <w:rPr>
            <w:rFonts w:cs="Arial"/>
          </w:rPr>
          <w:fldChar w:fldCharType="begin">
            <w:fldData xml:space="preserve">PEVuZE5vdGU+PENpdGU+PEF1dGhvcj5UYWthZGE8L0F1dGhvcj48WWVhcj4yMDEzPC9ZZWFyPjxS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</w:fldData>
          </w:fldChar>
        </w:r>
        <w:r>
          <w:rPr>
            <w:rFonts w:cs="Arial"/>
          </w:rPr>
          <w:instrText xml:space="preserve"> ADDIN EN.CITE.DATA </w:instrText>
        </w:r>
        <w:r>
          <w:rPr>
            <w:rFonts w:cs="Arial"/>
          </w:rPr>
        </w:r>
        <w:r>
          <w:rPr>
            <w:rFonts w:cs="Arial"/>
          </w:rPr>
          <w:fldChar w:fldCharType="end"/>
        </w:r>
        <w:r w:rsidRPr="009B3864">
          <w:rPr>
            <w:rFonts w:cs="Arial"/>
          </w:rPr>
        </w:r>
        <w:r w:rsidRPr="009B3864">
          <w:rPr>
            <w:rFonts w:cs="Arial"/>
          </w:rPr>
          <w:fldChar w:fldCharType="separate"/>
        </w:r>
        <w:r w:rsidRPr="000D35DB">
          <w:rPr>
            <w:rFonts w:cs="Arial"/>
            <w:noProof/>
            <w:vertAlign w:val="superscript"/>
          </w:rPr>
          <w:t>19-22</w:t>
        </w:r>
        <w:r w:rsidRPr="009B3864">
          <w:rPr>
            <w:rFonts w:cs="Arial"/>
          </w:rPr>
          <w:fldChar w:fldCharType="end"/>
        </w:r>
      </w:hyperlink>
      <w:r w:rsidRPr="009B3864">
        <w:rPr>
          <w:rFonts w:cs="Arial"/>
        </w:rPr>
        <w:t xml:space="preserve">  </w:t>
      </w:r>
      <w:r>
        <w:rPr>
          <w:rFonts w:cs="Arial"/>
        </w:rPr>
        <w:t>Furthermore, ceramic Li ion conductors may not only be an interesting option for ASB</w:t>
      </w:r>
      <w:del w:id="23" w:author="souleymane diallo" w:date="2016-11-22T11:00:00Z">
        <w:r w:rsidDel="006D74C8">
          <w:rPr>
            <w:rFonts w:cs="Arial"/>
          </w:rPr>
          <w:delText>s</w:delText>
        </w:r>
      </w:del>
      <w:r>
        <w:rPr>
          <w:rFonts w:cs="Arial"/>
        </w:rPr>
        <w:t>, but also application in other future battery concepts like Li-air and Li-S.</w:t>
      </w:r>
      <w:hyperlink w:anchor="_ENREF_15" w:tooltip="Scrosati, 2010 #82" w:history="1">
        <w:r>
          <w:rPr>
            <w:rFonts w:cs="Arial"/>
          </w:rPr>
          <w:fldChar w:fldCharType="begin"/>
        </w:r>
        <w:r>
          <w:rPr>
            <w:rFonts w:cs="Arial"/>
          </w:rPr>
          <w:instrText xml:space="preserve"> ADDIN EN.CITE &lt;EndNote&gt;&lt;Cite&gt;&lt;Author&gt;Scrosati&lt;/Author&gt;&lt;Year&gt;2010&lt;/Year&gt;&lt;RecNum&gt;82&lt;/RecNum&gt;&lt;DisplayText&gt;&lt;style face="superscript"&gt;15&lt;/style&gt;&lt;/DisplayText&gt;&lt;record&gt;&lt;rec-number&gt;82&lt;/rec-number&gt;&lt;foreign-keys&gt;&lt;key app="EN" db-id="pr92drrfkw0sdbepxwcvavfi02xpvvrapta9"&gt;82&lt;/key&gt;&lt;/foreign-keys&gt;&lt;ref-type name="Journal Article"&gt;17&lt;/ref-type&gt;&lt;contributors&gt;&lt;authors&gt;&lt;author&gt;Scrosati, B.&lt;/author&gt;&lt;author&gt;Garche, J.&lt;/author&gt;&lt;/authors&gt;&lt;/contributors&gt;&lt;auth-address&gt;Univ Roma La Sapienza, Dipartimento Chim, I-00185 Rome, Italy&lt;/auth-address&gt;&lt;titles&gt;&lt;title&gt;Lithium batteries: Status, prospects and future&lt;/title&gt;&lt;secondary-title&gt;Journal of Power Sources&lt;/secondary-title&gt;&lt;alt-title&gt;J Power Sources&lt;/alt-title&gt;&lt;/titles&gt;&lt;periodical&gt;&lt;full-title&gt;Journal of Power Sources&lt;/full-title&gt;&lt;/periodical&gt;&lt;pages&gt;2419-2430&lt;/pages&gt;&lt;volume&gt;195&lt;/volume&gt;&lt;number&gt;9&lt;/number&gt;&lt;keywords&gt;&lt;keyword&gt;lithium batteries&lt;/keyword&gt;&lt;keyword&gt;new materials&lt;/keyword&gt;&lt;keyword&gt;electrolyte&lt;/keyword&gt;&lt;keyword&gt;anode&lt;/keyword&gt;&lt;keyword&gt;cathode&lt;/keyword&gt;&lt;keyword&gt;positive-electrode material&lt;/keyword&gt;&lt;keyword&gt;ionic liquid electrolyte&lt;/keyword&gt;&lt;keyword&gt;sn-c composite&lt;/keyword&gt;&lt;keyword&gt;polymer electrolytes&lt;/keyword&gt;&lt;keyword&gt;sulfur cathode&lt;/keyword&gt;&lt;keyword&gt;electrochemical performance&lt;/keyword&gt;&lt;keyword&gt;storage devices&lt;/keyword&gt;&lt;keyword&gt;anode material&lt;/keyword&gt;&lt;keyword&gt;cell&lt;/keyword&gt;&lt;keyword&gt;lifepo4&lt;/keyword&gt;&lt;/keywords&gt;&lt;dates&gt;&lt;year&gt;2010&lt;/year&gt;&lt;pub-dates&gt;&lt;date&gt;May 1&lt;/date&gt;&lt;/pub-dates&gt;&lt;/dates&gt;&lt;isbn&gt;0378-7753&lt;/isbn&gt;&lt;accession-num&gt;WOS:000274546700001&lt;/accession-num&gt;&lt;urls&gt;&lt;related-urls&gt;&lt;url&gt;&amp;lt;Go to ISI&amp;gt;://WOS:000274546700001&lt;/url&gt;&lt;/related-urls&gt;&lt;/urls&gt;&lt;electronic-resource-num&gt;10.1016/j.jpowsour.2009.11.048&lt;/electronic-resource-num&gt;&lt;language&gt;English&lt;/language&gt;&lt;/record&gt;&lt;/Cite&gt;&lt;/EndNote&gt;</w:instrText>
        </w:r>
        <w:r>
          <w:rPr>
            <w:rFonts w:cs="Arial"/>
          </w:rPr>
          <w:fldChar w:fldCharType="separate"/>
        </w:r>
        <w:r w:rsidRPr="0062171B">
          <w:rPr>
            <w:rFonts w:cs="Arial"/>
            <w:noProof/>
            <w:vertAlign w:val="superscript"/>
          </w:rPr>
          <w:t>15</w:t>
        </w:r>
        <w:r>
          <w:rPr>
            <w:rFonts w:cs="Arial"/>
          </w:rPr>
          <w:fldChar w:fldCharType="end"/>
        </w:r>
      </w:hyperlink>
    </w:p>
    <w:p w14:paraId="1803C959" w14:textId="3FF57C4E" w:rsidR="00841DCA" w:rsidRDefault="00841DCA" w:rsidP="00841DCA">
      <w:pPr>
        <w:jc w:val="both"/>
        <w:rPr>
          <w:rFonts w:cs="Arial"/>
          <w:szCs w:val="24"/>
        </w:rPr>
      </w:pPr>
      <w:r>
        <w:rPr>
          <w:rFonts w:cs="Arial"/>
          <w:szCs w:val="24"/>
        </w:rPr>
        <w:t>One of the first solid electrolytes,</w:t>
      </w:r>
      <w:r w:rsidRPr="0094632D">
        <w:rPr>
          <w:rFonts w:cs="Arial"/>
          <w:szCs w:val="24"/>
        </w:rPr>
        <w:t xml:space="preserve"> </w:t>
      </w:r>
      <w:r>
        <w:rPr>
          <w:rFonts w:cs="Arial"/>
          <w:szCs w:val="24"/>
        </w:rPr>
        <w:t xml:space="preserve">lithium </w:t>
      </w:r>
      <w:r w:rsidRPr="0094632D">
        <w:rPr>
          <w:rFonts w:cs="Arial"/>
          <w:szCs w:val="24"/>
        </w:rPr>
        <w:t>phosphorous oxynitride (LIPON)</w:t>
      </w:r>
      <w:r>
        <w:rPr>
          <w:rFonts w:cs="Arial"/>
          <w:szCs w:val="24"/>
        </w:rPr>
        <w:t xml:space="preserve">, </w:t>
      </w:r>
      <w:r w:rsidRPr="0094632D">
        <w:rPr>
          <w:rFonts w:cs="Arial"/>
          <w:szCs w:val="24"/>
        </w:rPr>
        <w:t>has been</w:t>
      </w:r>
      <w:r>
        <w:rPr>
          <w:rFonts w:cs="Arial"/>
          <w:szCs w:val="24"/>
        </w:rPr>
        <w:t xml:space="preserve"> discovered and</w:t>
      </w:r>
      <w:r w:rsidRPr="0094632D">
        <w:rPr>
          <w:rFonts w:cs="Arial"/>
          <w:szCs w:val="24"/>
        </w:rPr>
        <w:t xml:space="preserve"> </w:t>
      </w:r>
      <w:r>
        <w:rPr>
          <w:rFonts w:cs="Arial"/>
          <w:szCs w:val="24"/>
        </w:rPr>
        <w:t xml:space="preserve">investigated </w:t>
      </w:r>
      <w:r w:rsidRPr="0094632D">
        <w:rPr>
          <w:rFonts w:cs="Arial"/>
          <w:szCs w:val="24"/>
        </w:rPr>
        <w:t xml:space="preserve">over the last </w:t>
      </w:r>
      <w:r>
        <w:rPr>
          <w:rFonts w:cs="Arial"/>
          <w:szCs w:val="24"/>
        </w:rPr>
        <w:t xml:space="preserve">two </w:t>
      </w:r>
      <w:r w:rsidRPr="0094632D">
        <w:rPr>
          <w:rFonts w:cs="Arial"/>
          <w:szCs w:val="24"/>
        </w:rPr>
        <w:t>decade</w:t>
      </w:r>
      <w:r>
        <w:rPr>
          <w:rFonts w:cs="Arial"/>
          <w:szCs w:val="24"/>
        </w:rPr>
        <w:t>s</w:t>
      </w:r>
      <w:r w:rsidRPr="0094632D">
        <w:rPr>
          <w:rFonts w:cs="Arial"/>
          <w:szCs w:val="24"/>
        </w:rPr>
        <w:t xml:space="preserve"> at </w:t>
      </w:r>
      <w:ins w:id="24" w:author="souleymane diallo" w:date="2016-11-22T11:00:00Z">
        <w:r w:rsidR="006D74C8">
          <w:rPr>
            <w:rFonts w:cs="Arial"/>
            <w:szCs w:val="24"/>
          </w:rPr>
          <w:t>Oak Ridge National Laboratory (</w:t>
        </w:r>
      </w:ins>
      <w:r w:rsidRPr="0094632D">
        <w:rPr>
          <w:rFonts w:cs="Arial"/>
          <w:szCs w:val="24"/>
        </w:rPr>
        <w:t>ORNL</w:t>
      </w:r>
      <w:ins w:id="25" w:author="souleymane diallo" w:date="2016-11-22T11:00:00Z">
        <w:r w:rsidR="006D74C8">
          <w:rPr>
            <w:rFonts w:cs="Arial"/>
            <w:szCs w:val="24"/>
          </w:rPr>
          <w:t>)</w:t>
        </w:r>
      </w:ins>
      <w:r w:rsidRPr="0094632D">
        <w:rPr>
          <w:rFonts w:cs="Arial"/>
          <w:szCs w:val="24"/>
        </w:rPr>
        <w:t>.</w:t>
      </w:r>
      <w:hyperlink w:anchor="_ENREF_21" w:tooltip="Dudney, 2008 #211" w:history="1">
        <w:r w:rsidRPr="0094632D">
          <w:rPr>
            <w:rFonts w:cs="Arial"/>
            <w:szCs w:val="24"/>
          </w:rPr>
          <w:fldChar w:fldCharType="begin"/>
        </w:r>
        <w:r w:rsidRPr="0094632D">
          <w:rPr>
            <w:rFonts w:cs="Arial"/>
            <w:szCs w:val="24"/>
          </w:rPr>
          <w:instrText xml:space="preserve"> ADDIN EN.CITE &lt;EndNote&gt;&lt;Cite&gt;&lt;Author&gt;Dudney&lt;/Author&gt;&lt;Year&gt;2008&lt;/Year&gt;&lt;RecNum&gt;211&lt;/RecNum&gt;&lt;DisplayText&gt;&lt;style face="superscript"&gt;21&lt;/style&gt;&lt;/DisplayText&gt;&lt;record&gt;&lt;rec-number&gt;211&lt;/rec-number&gt;&lt;foreign-keys&gt;&lt;key app="EN" db-id="pr92drrfkw0sdbepxwcvavfi02xpvvrapta9"&gt;211&lt;/key&gt;&lt;/foreign-keys&gt;&lt;ref-type name="Journal Article"&gt;17&lt;/ref-type&gt;&lt;contributors&gt;&lt;authors&gt;&lt;author&gt;Dudney, Nancy J&lt;/author&gt;&lt;/authors&gt;&lt;/contributors&gt;&lt;auth-address&gt;ORNL&lt;/auth-address&gt;&lt;titles&gt;&lt;title&gt;Thin Film Microbatteries&lt;/title&gt;&lt;secondary-title&gt;Interface&lt;/secondary-title&gt;&lt;/titles&gt;&lt;periodical&gt;&lt;full-title&gt;Interface&lt;/full-title&gt;&lt;/periodical&gt;&lt;keywords&gt;&lt;keyword&gt;36 MATERIALS SCIENCE&lt;/keyword&gt;&lt;keyword&gt;43 PARTICLE ACCELERATORS&lt;/keyword&gt;&lt;keyword&gt;AMBIENT TEMPERATURE&lt;/keyword&gt;&lt;keyword&gt;ANODES&lt;/keyword&gt;&lt;keyword&gt;CATHODES&lt;/keyword&gt;&lt;keyword&gt;CHEMICAL VAPOR DEPOSITION&lt;/keyword&gt;&lt;keyword&gt;CRYSTALLIZATION&lt;/keyword&gt;&lt;keyword&gt;DEPOSITION&lt;/keyword&gt;&lt;keyword&gt;ELECTRON CYCLOTRON-RESONANCE&lt;/keyword&gt;&lt;keyword&gt;FABRICATION&lt;/keyword&gt;&lt;keyword&gt;GRAIN GROWTH&lt;/keyword&gt;&lt;keyword&gt;HEAT TREATMENTS&lt;/keyword&gt;&lt;keyword&gt;LITHIUM&lt;/keyword&gt;&lt;keyword&gt;MICROSTRUCTURE&lt;/keyword&gt;&lt;keyword&gt;NITRIDES&lt;/keyword&gt;&lt;keyword&gt;SOLID ELECTROLYTES&lt;/keyword&gt;&lt;keyword&gt;SPRAY COATING&lt;/keyword&gt;&lt;keyword&gt;SPUTTERING&lt;/keyword&gt;&lt;keyword&gt;THIN FILMS&lt;/keyword&gt;&lt;/keywords&gt;&lt;dates&gt;&lt;year&gt;2008&lt;/year&gt;&lt;/dates&gt;&lt;isbn&gt;0766-1169&amp;#xD;07661169&lt;/isbn&gt;&lt;work-type&gt;Journal Article&lt;/work-type&gt;&lt;urls&gt;&lt;related-urls&gt;&lt;url&gt;http://www.osti.gov/energycitations/product.biblio.jsp?query_id=0&amp;amp;page=0&amp;amp;osti_id=1004419&lt;/url&gt;&lt;/related-urls&gt;&lt;/urls&gt;&lt;remote-database-name&gt;JuLib eXtended / Datenquelle: Energy Citations Database&lt;/remote-database-name&gt;&lt;remote-database-provider&gt;Forschungszentrum Jülich GmbH, Zentralbibliothek&lt;/remote-database-provider&gt;&lt;language&gt;English&lt;/language&gt;&lt;/record&gt;&lt;/Cite&gt;&lt;/EndNote&gt;</w:instrText>
        </w:r>
        <w:r w:rsidRPr="0094632D">
          <w:rPr>
            <w:rFonts w:cs="Arial"/>
            <w:szCs w:val="24"/>
          </w:rPr>
          <w:fldChar w:fldCharType="separate"/>
        </w:r>
        <w:r w:rsidRPr="0094632D">
          <w:rPr>
            <w:rFonts w:cs="Arial"/>
            <w:noProof/>
            <w:szCs w:val="24"/>
            <w:vertAlign w:val="superscript"/>
          </w:rPr>
          <w:t>21</w:t>
        </w:r>
        <w:r w:rsidRPr="0094632D">
          <w:rPr>
            <w:rFonts w:cs="Arial"/>
            <w:szCs w:val="24"/>
          </w:rPr>
          <w:fldChar w:fldCharType="end"/>
        </w:r>
      </w:hyperlink>
      <w:r w:rsidRPr="0094632D">
        <w:rPr>
          <w:rFonts w:cs="Arial"/>
          <w:szCs w:val="24"/>
        </w:rPr>
        <w:t xml:space="preserve"> LIPON is </w:t>
      </w:r>
      <w:r w:rsidRPr="0094632D">
        <w:rPr>
          <w:rFonts w:cs="Arial"/>
          <w:szCs w:val="24"/>
        </w:rPr>
        <w:lastRenderedPageBreak/>
        <w:t xml:space="preserve">an amorphous material with a relatively </w:t>
      </w:r>
      <w:r>
        <w:rPr>
          <w:rFonts w:cs="Arial"/>
          <w:szCs w:val="24"/>
        </w:rPr>
        <w:t>narrow</w:t>
      </w:r>
      <w:r w:rsidRPr="0094632D">
        <w:rPr>
          <w:rFonts w:cs="Arial"/>
          <w:szCs w:val="24"/>
        </w:rPr>
        <w:t xml:space="preserve"> el</w:t>
      </w:r>
      <w:r>
        <w:rPr>
          <w:rFonts w:cs="Arial"/>
          <w:szCs w:val="24"/>
        </w:rPr>
        <w:t>ectrochemical stability window</w:t>
      </w:r>
      <w:hyperlink w:anchor="_ENREF_23" w:tooltip="Richards, 2016 #498" w:history="1">
        <w:r>
          <w:rPr>
            <w:rFonts w:cs="Arial"/>
            <w:szCs w:val="24"/>
          </w:rPr>
          <w:fldChar w:fldCharType="begin"/>
        </w:r>
        <w:r>
          <w:rPr>
            <w:rFonts w:cs="Arial"/>
            <w:szCs w:val="24"/>
          </w:rPr>
          <w:instrText xml:space="preserve"> ADDIN EN.CITE &lt;EndNote&gt;&lt;Cite&gt;&lt;Author&gt;Richards&lt;/Author&gt;&lt;Year&gt;2016&lt;/Year&gt;&lt;RecNum&gt;498&lt;/RecNum&gt;&lt;DisplayText&gt;&lt;style face="superscript"&gt;23&lt;/style&gt;&lt;/DisplayText&gt;&lt;record&gt;&lt;rec-number&gt;498&lt;/rec-number&gt;&lt;foreign-keys&gt;&lt;key app="EN" db-id="pr92drrfkw0sdbepxwcvavfi02xpvvrapta9"&gt;498&lt;/key&gt;&lt;/foreign-keys&gt;&lt;ref-type name="Journal Article"&gt;17&lt;/ref-type&gt;&lt;contributors&gt;&lt;authors&gt;&lt;author&gt;Richards, William D.&lt;/author&gt;&lt;author&gt;Miara, Lincoln J.&lt;/author&gt;&lt;author&gt;Wang, Yan&lt;/author&gt;&lt;author&gt;Kim, Jae Chul&lt;/author&gt;&lt;author&gt;Ceder, Gerbrand&lt;/author&gt;&lt;/authors&gt;&lt;/contributors&gt;&lt;titles&gt;&lt;title&gt;Interface Stability in Solid-State Batteries&lt;/title&gt;&lt;secondary-title&gt;Chemistry of Materials&lt;/secondary-title&gt;&lt;/titles&gt;&lt;periodical&gt;&lt;full-title&gt;Chemistry of Materials&lt;/full-title&gt;&lt;/periodical&gt;&lt;pages&gt;266-273&lt;/pages&gt;&lt;volume&gt;28&lt;/volume&gt;&lt;number&gt;1&lt;/number&gt;&lt;dates&gt;&lt;year&gt;2016&lt;/year&gt;&lt;/dates&gt;&lt;isbn&gt;0897-4756&amp;#xD;1520-5002&lt;/isbn&gt;&lt;urls&gt;&lt;/urls&gt;&lt;electronic-resource-num&gt;10.1021/acs.chemmater.5b04082&lt;/electronic-resource-num&gt;&lt;/record&gt;&lt;/Cite&gt;&lt;/EndNote&gt;</w:instrText>
        </w:r>
        <w:r>
          <w:rPr>
            <w:rFonts w:cs="Arial"/>
            <w:szCs w:val="24"/>
          </w:rPr>
          <w:fldChar w:fldCharType="separate"/>
        </w:r>
        <w:r w:rsidRPr="00E00FE8">
          <w:rPr>
            <w:rFonts w:cs="Arial"/>
            <w:noProof/>
            <w:szCs w:val="24"/>
            <w:vertAlign w:val="superscript"/>
          </w:rPr>
          <w:t>23</w:t>
        </w:r>
        <w:r>
          <w:rPr>
            <w:rFonts w:cs="Arial"/>
            <w:szCs w:val="24"/>
          </w:rPr>
          <w:fldChar w:fldCharType="end"/>
        </w:r>
      </w:hyperlink>
      <w:r>
        <w:rPr>
          <w:rFonts w:cs="Arial"/>
          <w:szCs w:val="24"/>
        </w:rPr>
        <w:t xml:space="preserve"> and </w:t>
      </w:r>
      <w:r w:rsidRPr="0094632D">
        <w:rPr>
          <w:rFonts w:cs="Arial"/>
          <w:szCs w:val="24"/>
        </w:rPr>
        <w:t xml:space="preserve">an average ionic conductivity </w:t>
      </w:r>
      <w:r>
        <w:rPr>
          <w:rFonts w:cs="Arial"/>
          <w:szCs w:val="24"/>
        </w:rPr>
        <w:t>on</w:t>
      </w:r>
      <w:r w:rsidRPr="0094632D">
        <w:rPr>
          <w:rFonts w:cs="Arial"/>
          <w:szCs w:val="24"/>
        </w:rPr>
        <w:t xml:space="preserve"> the order of </w:t>
      </w:r>
      <w:r w:rsidRPr="001C72AF">
        <w:rPr>
          <w:rFonts w:cs="Arial"/>
          <w:szCs w:val="24"/>
        </w:rPr>
        <w:t>σ</w:t>
      </w:r>
      <w:r w:rsidRPr="001C72AF">
        <w:rPr>
          <w:rFonts w:cs="Arial"/>
          <w:szCs w:val="24"/>
          <w:vertAlign w:val="subscript"/>
        </w:rPr>
        <w:t>ION</w:t>
      </w:r>
      <w:r w:rsidRPr="0094632D">
        <w:rPr>
          <w:rFonts w:cs="Arial"/>
          <w:szCs w:val="24"/>
        </w:rPr>
        <w:t xml:space="preserve"> ~10</w:t>
      </w:r>
      <w:r w:rsidRPr="0094632D">
        <w:rPr>
          <w:rFonts w:cs="Arial"/>
          <w:szCs w:val="24"/>
          <w:vertAlign w:val="superscript"/>
        </w:rPr>
        <w:noBreakHyphen/>
        <w:t>6</w:t>
      </w:r>
      <w:r w:rsidRPr="0094632D">
        <w:rPr>
          <w:rFonts w:cs="Arial"/>
          <w:szCs w:val="24"/>
        </w:rPr>
        <w:t> S/cm</w:t>
      </w:r>
      <w:r>
        <w:rPr>
          <w:rFonts w:cs="Arial"/>
          <w:szCs w:val="24"/>
        </w:rPr>
        <w:t xml:space="preserve"> but forms a </w:t>
      </w:r>
      <w:r w:rsidRPr="0094632D">
        <w:rPr>
          <w:rFonts w:cs="Arial"/>
          <w:szCs w:val="24"/>
        </w:rPr>
        <w:t xml:space="preserve">stable </w:t>
      </w:r>
      <w:r>
        <w:rPr>
          <w:rFonts w:cs="Arial"/>
          <w:szCs w:val="24"/>
        </w:rPr>
        <w:t xml:space="preserve">SEI when </w:t>
      </w:r>
      <w:r w:rsidRPr="0094632D">
        <w:rPr>
          <w:rFonts w:cs="Arial"/>
          <w:szCs w:val="24"/>
        </w:rPr>
        <w:t>in contact with lithium metal. Using physical vapor deposition (PVD) techniques like sputtering, it was successfully implemented into a thin film lithium battery</w:t>
      </w:r>
      <w:r>
        <w:rPr>
          <w:rFonts w:cs="Arial"/>
          <w:szCs w:val="24"/>
        </w:rPr>
        <w:fldChar w:fldCharType="begin">
          <w:fldData xml:space="preserve">PEVuZE5vdGU+PENpdGU+PEF1dGhvcj5EdWRuZXk8L0F1dGhvcj48WWVhcj4yMDE2PC9ZZWFyPjxS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</w:fldData>
        </w:fldChar>
      </w:r>
      <w:r>
        <w:rPr>
          <w:rFonts w:cs="Arial"/>
          <w:szCs w:val="24"/>
        </w:rPr>
        <w:instrText xml:space="preserve"> ADDIN EN.CITE </w:instrText>
      </w:r>
      <w:r>
        <w:rPr>
          <w:rFonts w:cs="Arial"/>
          <w:szCs w:val="24"/>
        </w:rPr>
        <w:fldChar w:fldCharType="begin">
          <w:fldData xml:space="preserve">PEVuZE5vdGU+PENpdGU+PEF1dGhvcj5EdWRuZXk8L0F1dGhvcj48WWVhcj4yMDE2PC9ZZWFyPjxS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</w:fldData>
        </w:fldChar>
      </w:r>
      <w:r>
        <w:rPr>
          <w:rFonts w:cs="Arial"/>
          <w:szCs w:val="24"/>
        </w:rPr>
        <w:instrText xml:space="preserve"> ADDIN EN.CITE.DATA </w:instrText>
      </w:r>
      <w:r>
        <w:rPr>
          <w:rFonts w:cs="Arial"/>
          <w:szCs w:val="24"/>
        </w:rPr>
      </w:r>
      <w:r>
        <w:rPr>
          <w:rFonts w:cs="Arial"/>
          <w:szCs w:val="24"/>
        </w:rPr>
        <w:fldChar w:fldCharType="end"/>
      </w:r>
      <w:r>
        <w:rPr>
          <w:rFonts w:cs="Arial"/>
          <w:szCs w:val="24"/>
        </w:rPr>
      </w:r>
      <w:r>
        <w:rPr>
          <w:rFonts w:cs="Arial"/>
          <w:szCs w:val="24"/>
        </w:rPr>
        <w:fldChar w:fldCharType="separate"/>
      </w:r>
      <w:hyperlink w:anchor="_ENREF_21" w:tooltip="Dudney, 2008 #211" w:history="1">
        <w:r w:rsidRPr="00E00FE8">
          <w:rPr>
            <w:rFonts w:cs="Arial"/>
            <w:noProof/>
            <w:szCs w:val="24"/>
            <w:vertAlign w:val="superscript"/>
          </w:rPr>
          <w:t>21</w:t>
        </w:r>
      </w:hyperlink>
      <w:r w:rsidRPr="00E00FE8">
        <w:rPr>
          <w:rFonts w:cs="Arial"/>
          <w:noProof/>
          <w:szCs w:val="24"/>
          <w:vertAlign w:val="superscript"/>
        </w:rPr>
        <w:t>,</w:t>
      </w:r>
      <w:hyperlink w:anchor="_ENREF_24" w:tooltip="Dudney, 2016 #486" w:history="1">
        <w:r w:rsidRPr="00E00FE8">
          <w:rPr>
            <w:rFonts w:cs="Arial"/>
            <w:noProof/>
            <w:szCs w:val="24"/>
            <w:vertAlign w:val="superscript"/>
          </w:rPr>
          <w:t>24</w:t>
        </w:r>
      </w:hyperlink>
      <w:r>
        <w:rPr>
          <w:rFonts w:cs="Arial"/>
          <w:szCs w:val="24"/>
        </w:rPr>
        <w:fldChar w:fldCharType="end"/>
      </w:r>
      <w:r w:rsidRPr="0094632D">
        <w:rPr>
          <w:rFonts w:cs="Arial"/>
          <w:szCs w:val="24"/>
        </w:rPr>
        <w:t xml:space="preserve"> </w:t>
      </w:r>
      <w:r>
        <w:rPr>
          <w:rFonts w:cs="Arial"/>
          <w:szCs w:val="24"/>
        </w:rPr>
        <w:t>with current research focusing on increasing the surface area, and thus the overall capacity, via 3-D structuring</w:t>
      </w:r>
      <w:hyperlink w:anchor="_ENREF_25" w:tooltip="Xu, 2011 #212" w:history="1">
        <w:r w:rsidRPr="0094632D">
          <w:rPr>
            <w:rFonts w:cs="Arial"/>
            <w:szCs w:val="24"/>
          </w:rPr>
          <w:fldChar w:fldCharType="begin"/>
        </w:r>
        <w:r>
          <w:rPr>
            <w:rFonts w:cs="Arial"/>
            <w:szCs w:val="24"/>
          </w:rPr>
          <w:instrText xml:space="preserve"> ADDIN EN.CITE &lt;EndNote&gt;&lt;Cite&gt;&lt;Author&gt;Xu&lt;/Author&gt;&lt;Year&gt;2011&lt;/Year&gt;&lt;RecNum&gt;212&lt;/RecNum&gt;&lt;DisplayText&gt;&lt;style face="superscript"&gt;25&lt;/style&gt;&lt;/DisplayText&gt;&lt;record&gt;&lt;rec-number&gt;212&lt;/rec-number&gt;&lt;foreign-keys&gt;&lt;key app="EN" db-id="pr92drrfkw0sdbepxwcvavfi02xpvvrapta9"&gt;212&lt;/key&gt;&lt;/foreign-keys&gt;&lt;ref-type name="Journal Article"&gt;17&lt;/ref-type&gt;&lt;contributors&gt;&lt;authors&gt;&lt;author&gt;Xu, Fan&lt;/author&gt;&lt;author&gt;Dudney, Nancy J.&lt;/author&gt;&lt;author&gt;Veith, Gabriel M.&lt;/author&gt;&lt;author&gt;Kim, Yoongu&lt;/author&gt;&lt;author&gt;Erdonmez, Can&lt;/author&gt;&lt;author&gt;Lai, Wei&lt;/author&gt;&lt;author&gt;Chiang, Yet-Ming&lt;/author&gt;&lt;/authors&gt;&lt;/contributors&gt;&lt;titles&gt;&lt;title&gt;Properties of lithium phosphorus oxynitride (Lipon) for 3D solid-state lithium batteries&lt;/title&gt;&lt;secondary-title&gt;Journal of Materials Research&lt;/secondary-title&gt;&lt;/titles&gt;&lt;periodical&gt;&lt;full-title&gt;Journal of Materials Research&lt;/full-title&gt;&lt;/periodical&gt;&lt;pages&gt;1507-1515&lt;/pages&gt;&lt;volume&gt;25&lt;/volume&gt;&lt;number&gt;08&lt;/number&gt;&lt;dates&gt;&lt;year&gt;2011&lt;/year&gt;&lt;/dates&gt;&lt;isbn&gt;0884-2914&amp;#xD;2044-5326&lt;/isbn&gt;&lt;urls&gt;&lt;/urls&gt;&lt;electronic-resource-num&gt;10.1557/jmr.2010.0193&lt;/electronic-resource-num&gt;&lt;/record&gt;&lt;/Cite&gt;&lt;/EndNote&gt;</w:instrText>
        </w:r>
        <w:r w:rsidRPr="0094632D">
          <w:rPr>
            <w:rFonts w:cs="Arial"/>
            <w:szCs w:val="24"/>
          </w:rPr>
          <w:fldChar w:fldCharType="separate"/>
        </w:r>
        <w:r w:rsidRPr="00E00FE8">
          <w:rPr>
            <w:rFonts w:cs="Arial"/>
            <w:noProof/>
            <w:szCs w:val="24"/>
            <w:vertAlign w:val="superscript"/>
          </w:rPr>
          <w:t>25</w:t>
        </w:r>
        <w:r w:rsidRPr="0094632D">
          <w:rPr>
            <w:rFonts w:cs="Arial"/>
            <w:szCs w:val="24"/>
          </w:rPr>
          <w:fldChar w:fldCharType="end"/>
        </w:r>
      </w:hyperlink>
      <w:r w:rsidRPr="0094632D">
        <w:rPr>
          <w:rFonts w:cs="Arial"/>
          <w:szCs w:val="24"/>
        </w:rPr>
        <w:t xml:space="preserve">. </w:t>
      </w:r>
    </w:p>
    <w:p w14:paraId="645023C9" w14:textId="790CEF89" w:rsidR="00841DCA" w:rsidRPr="00B650FD" w:rsidRDefault="00841DCA" w:rsidP="00841DCA">
      <w:pPr>
        <w:jc w:val="both"/>
      </w:pPr>
      <w:r>
        <w:t>To improve conductivity and manufacture self-supporting cells, the</w:t>
      </w:r>
      <w:r w:rsidRPr="00AA55B9">
        <w:t xml:space="preserve"> </w:t>
      </w:r>
      <w:r>
        <w:t xml:space="preserve">garnet structured </w:t>
      </w:r>
      <w:r w:rsidRPr="00AA55B9">
        <w:t>oxide ceramic</w:t>
      </w:r>
      <w:r>
        <w:t xml:space="preserve"> l</w:t>
      </w:r>
      <w:r w:rsidRPr="00A723D8">
        <w:t>ithium lanthanum zirconate (LLZ</w:t>
      </w:r>
      <w:r>
        <w:t>O</w:t>
      </w:r>
      <w:r w:rsidRPr="00A723D8">
        <w:t>)</w:t>
      </w:r>
      <w:r>
        <w:t xml:space="preserve"> is one of the</w:t>
      </w:r>
      <w:r w:rsidRPr="00A723D8">
        <w:t xml:space="preserve"> most promising candidates </w:t>
      </w:r>
      <w:r>
        <w:t>and researched worldwide</w:t>
      </w:r>
      <w:hyperlink w:anchor="_ENREF_26" w:tooltip="Thangadurai, 2014 #240" w:history="1">
        <w:r w:rsidRPr="00694986">
          <w:fldChar w:fldCharType="begin">
            <w:fldData xml:space="preserve">PEVuZE5vdGU+PENpdGU+PEF1dGhvcj5UaGFuZ2FkdXJhaTwvQXV0aG9yPjxZZWFyPjIwMTQ8L1ll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</w:fldData>
          </w:fldChar>
        </w:r>
        <w:r>
          <w:instrText xml:space="preserve"> ADDIN EN.CITE </w:instrText>
        </w:r>
        <w:r>
          <w:fldChar w:fldCharType="begin">
            <w:fldData xml:space="preserve">PEVuZE5vdGU+PENpdGU+PEF1dGhvcj5UaGFuZ2FkdXJhaTwvQXV0aG9yPjxZZWFyPjIwMTQ8L1ll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</w:fldData>
          </w:fldChar>
        </w:r>
        <w:r>
          <w:instrText xml:space="preserve"> ADDIN EN.CITE.DATA </w:instrText>
        </w:r>
        <w:r>
          <w:fldChar w:fldCharType="end"/>
        </w:r>
        <w:r w:rsidRPr="00694986">
          <w:fldChar w:fldCharType="separate"/>
        </w:r>
        <w:r w:rsidRPr="00E00FE8">
          <w:rPr>
            <w:noProof/>
            <w:vertAlign w:val="superscript"/>
          </w:rPr>
          <w:t>26-35</w:t>
        </w:r>
        <w:r w:rsidRPr="00694986">
          <w:fldChar w:fldCharType="end"/>
        </w:r>
      </w:hyperlink>
      <w:r w:rsidRPr="00A723D8">
        <w:t>.</w:t>
      </w:r>
      <w:hyperlink w:anchor="_ENREF_31" w:tooltip="Murugan, 2007 #125" w:history="1"/>
      <w:hyperlink w:anchor="_ENREF_4" w:tooltip="Thangadurai, 2014 #240" w:history="1"/>
      <w:r w:rsidRPr="00A723D8">
        <w:t xml:space="preserve"> </w:t>
      </w:r>
      <w:r>
        <w:t>LLZO combines</w:t>
      </w:r>
      <w:r w:rsidRPr="00A723D8">
        <w:t xml:space="preserve"> </w:t>
      </w:r>
      <w:r>
        <w:t>a higher</w:t>
      </w:r>
      <w:r w:rsidRPr="00A723D8">
        <w:t xml:space="preserve"> total ion</w:t>
      </w:r>
      <w:r>
        <w:t>ic</w:t>
      </w:r>
      <w:r w:rsidRPr="00A723D8">
        <w:t xml:space="preserve"> conductivity </w:t>
      </w:r>
      <w:r>
        <w:t>at room temperature (</w:t>
      </w:r>
      <w:r w:rsidRPr="00A723D8">
        <w:t>σ</w:t>
      </w:r>
      <w:r w:rsidRPr="00A723D8">
        <w:rPr>
          <w:vertAlign w:val="subscript"/>
        </w:rPr>
        <w:t>ION</w:t>
      </w:r>
      <w:r w:rsidRPr="00A723D8">
        <w:t> &gt; 10</w:t>
      </w:r>
      <w:r w:rsidRPr="00A723D8">
        <w:rPr>
          <w:vertAlign w:val="superscript"/>
        </w:rPr>
        <w:t>-4</w:t>
      </w:r>
      <w:r>
        <w:t xml:space="preserve"> S/cm,</w:t>
      </w:r>
      <w:hyperlink w:anchor="_ENREF_28" w:tooltip="Tsai, 2015 #290" w:history="1">
        <w:r>
          <w:fldChar w:fldCharType="begin"/>
        </w:r>
        <w:r>
          <w:instrText xml:space="preserve"> ADDIN EN.CITE &lt;EndNote&gt;&lt;Cite&gt;&lt;Author&gt;Tsai&lt;/Author&gt;&lt;Year&gt;2015&lt;/Year&gt;&lt;RecNum&gt;290&lt;/RecNum&gt;&lt;DisplayText&gt;&lt;style face="superscript"&gt;28&lt;/style&gt;&lt;/DisplayText&gt;&lt;record&gt;&lt;rec-number&gt;290&lt;/rec-number&gt;&lt;foreign-keys&gt;&lt;key app="EN" db-id="pr92drrfkw0sdbepxwcvavfi02xpvvrapta9"&gt;290&lt;/key&gt;&lt;/foreign-keys&gt;&lt;ref-type name="Journal Article"&gt;17&lt;/ref-type&gt;&lt;contributors&gt;&lt;authors&gt;&lt;author&gt;Tsai, C. L.&lt;/author&gt;&lt;author&gt;Dashjav, E.&lt;/author&gt;&lt;author&gt;Hammer, E. M.&lt;/author&gt;&lt;author&gt;Finsterbusch, M.&lt;/author&gt;&lt;author&gt;Tietz, F.&lt;/author&gt;&lt;author&gt;Uhlenbruck, S.&lt;/author&gt;&lt;author&gt;Buchkremer, H. P.&lt;/author&gt;&lt;/authors&gt;&lt;/contributors&gt;&lt;auth-address&gt;Forschungszentrum Julich, Inst Energy &amp;amp; Climate Res Mat Synth &amp;amp; Proc IEK 1, D-52425 Julich, Germany&amp;#xD;Julich Aachen Res Alliance JARA Energy, Julich, Germany&lt;/auth-address&gt;&lt;titles&gt;&lt;title&gt;High conductivity of mixed phase Al-substituted Li7La3Zr2O12&lt;/title&gt;&lt;secondary-title&gt;Journal of Electroceramics&lt;/secondary-title&gt;&lt;alt-title&gt;J Electroceram&lt;/alt-title&gt;&lt;/titles&gt;&lt;periodical&gt;&lt;full-title&gt;Journal of Electroceramics&lt;/full-title&gt;&lt;/periodical&gt;&lt;pages&gt;25-32&lt;/pages&gt;&lt;volume&gt;35&lt;/volume&gt;&lt;number&gt;1-4&lt;/number&gt;&lt;keywords&gt;&lt;keyword&gt;llz&lt;/keyword&gt;&lt;keyword&gt;li-ion conductivity&lt;/keyword&gt;&lt;keyword&gt;solid electrolyte&lt;/keyword&gt;&lt;keyword&gt;all solid state battery&lt;/keyword&gt;&lt;keyword&gt;solid-state&lt;/keyword&gt;&lt;keyword&gt;tetragonal li7la3zr2o12&lt;/keyword&gt;&lt;keyword&gt;cubic li7la3zr2o12&lt;/keyword&gt;&lt;keyword&gt;lithium&lt;/keyword&gt;&lt;keyword&gt;electrolyte&lt;/keyword&gt;&lt;keyword&gt;transport&lt;/keyword&gt;&lt;/keywords&gt;&lt;dates&gt;&lt;year&gt;2015&lt;/year&gt;&lt;pub-dates&gt;&lt;date&gt;Dec&lt;/date&gt;&lt;/pub-dates&gt;&lt;/dates&gt;&lt;isbn&gt;1385-3449&lt;/isbn&gt;&lt;accession-num&gt;WOS:000366155900004&lt;/accession-num&gt;&lt;urls&gt;&lt;related-urls&gt;&lt;url&gt;&amp;lt;Go to ISI&amp;gt;://WOS:000366155900004&lt;/url&gt;&lt;/related-urls&gt;&lt;/urls&gt;&lt;electronic-resource-num&gt;10.1007/s10832-015-9988-7&lt;/electronic-resource-num&gt;&lt;language&gt;English&lt;/language&gt;&lt;/record&gt;&lt;/Cite&gt;&lt;/EndNote&gt;</w:instrText>
        </w:r>
        <w:r>
          <w:fldChar w:fldCharType="separate"/>
        </w:r>
        <w:r w:rsidRPr="00E00FE8">
          <w:rPr>
            <w:noProof/>
            <w:vertAlign w:val="superscript"/>
          </w:rPr>
          <w:t>28</w:t>
        </w:r>
        <w:r>
          <w:fldChar w:fldCharType="end"/>
        </w:r>
      </w:hyperlink>
      <w:r>
        <w:t xml:space="preserve"> </w:t>
      </w:r>
      <w:r w:rsidRPr="00A723D8">
        <w:t xml:space="preserve">two </w:t>
      </w:r>
      <w:r>
        <w:t xml:space="preserve">orders of </w:t>
      </w:r>
      <w:r w:rsidRPr="00A723D8">
        <w:t>magnitude</w:t>
      </w:r>
      <w:r w:rsidRPr="0094632D">
        <w:t xml:space="preserve"> higher th</w:t>
      </w:r>
      <w:r>
        <w:t>a</w:t>
      </w:r>
      <w:r w:rsidRPr="00A723D8">
        <w:t>n LIPON)</w:t>
      </w:r>
      <w:r>
        <w:t xml:space="preserve"> with true </w:t>
      </w:r>
      <w:r w:rsidRPr="00A723D8">
        <w:t>(electro-</w:t>
      </w:r>
      <w:r w:rsidRPr="00B650FD">
        <w:t>) chemically</w:t>
      </w:r>
      <w:r w:rsidRPr="00A723D8">
        <w:t xml:space="preserve"> </w:t>
      </w:r>
      <w:r>
        <w:t>stability</w:t>
      </w:r>
      <w:r w:rsidRPr="00A723D8">
        <w:t xml:space="preserve"> </w:t>
      </w:r>
      <w:r>
        <w:t>against</w:t>
      </w:r>
      <w:r w:rsidRPr="00A723D8">
        <w:t xml:space="preserve"> lithium metal.</w:t>
      </w:r>
      <w:hyperlink w:anchor="_ENREF_23" w:tooltip="Richards, 2016 #498" w:history="1">
        <w:r>
          <w:fldChar w:fldCharType="begin"/>
        </w:r>
        <w:r>
          <w:instrText xml:space="preserve"> ADDIN EN.CITE &lt;EndNote&gt;&lt;Cite&gt;&lt;Author&gt;Richards&lt;/Author&gt;&lt;Year&gt;2016&lt;/Year&gt;&lt;RecNum&gt;498&lt;/RecNum&gt;&lt;DisplayText&gt;&lt;style face="superscript"&gt;23&lt;/style&gt;&lt;/DisplayText&gt;&lt;record&gt;&lt;rec-number&gt;498&lt;/rec-number&gt;&lt;foreign-keys&gt;&lt;key app="EN" db-id="pr92drrfkw0sdbepxwcvavfi02xpvvrapta9"&gt;498&lt;/key&gt;&lt;/foreign-keys&gt;&lt;ref-type name="Journal Article"&gt;17&lt;/ref-type&gt;&lt;contributors&gt;&lt;authors&gt;&lt;author&gt;Richards, William D.&lt;/author&gt;&lt;author&gt;Miara, Lincoln J.&lt;/author&gt;&lt;author&gt;Wang, Yan&lt;/author&gt;&lt;author&gt;Kim, Jae Chul&lt;/author&gt;&lt;author&gt;Ceder, Gerbrand&lt;/author&gt;&lt;/authors&gt;&lt;/contributors&gt;&lt;titles&gt;&lt;title&gt;Interface Stability in Solid-State Batteries&lt;/title&gt;&lt;secondary-title&gt;Chemistry of Materials&lt;/secondary-title&gt;&lt;/titles&gt;&lt;periodical&gt;&lt;full-title&gt;Chemistry of Materials&lt;/full-title&gt;&lt;/periodical&gt;&lt;pages&gt;266-273&lt;/pages&gt;&lt;volume&gt;28&lt;/volume&gt;&lt;number&gt;1&lt;/number&gt;&lt;dates&gt;&lt;year&gt;2016&lt;/year&gt;&lt;/dates&gt;&lt;isbn&gt;0897-4756&amp;#xD;1520-5002&lt;/isbn&gt;&lt;urls&gt;&lt;/urls&gt;&lt;electronic-resource-num&gt;10.1021/acs.chemmater.5b04082&lt;/electronic-resource-num&gt;&lt;/record&gt;&lt;/Cite&gt;&lt;/EndNote&gt;</w:instrText>
        </w:r>
        <w:r>
          <w:fldChar w:fldCharType="separate"/>
        </w:r>
        <w:r w:rsidRPr="00DC503A">
          <w:rPr>
            <w:noProof/>
            <w:vertAlign w:val="superscript"/>
          </w:rPr>
          <w:t>23</w:t>
        </w:r>
        <w:r>
          <w:fldChar w:fldCharType="end"/>
        </w:r>
      </w:hyperlink>
      <w:r>
        <w:t xml:space="preserve"> After its discovery, the LLZO crystal structure was identified to be in a cubic space group (</w:t>
      </w:r>
      <m:oMath>
        <m:r>
          <w:rPr>
            <w:rFonts w:ascii="Cambria Math" w:hAnsi="Cambria Math"/>
          </w:rPr>
          <m:t>Ia</m:t>
        </m:r>
        <m:acc>
          <m:accPr>
            <m:chr m:val="̅"/>
            <m:ctrlPr>
              <w:rPr>
                <w:rFonts w:ascii="Cambria Math" w:hAnsi="Cambria Math"/>
                <w:i/>
              </w:rPr>
            </m:ctrlPr>
          </m:accPr>
          <m:e>
            <m:r>
              <w:rPr>
                <w:rFonts w:ascii="Cambria Math" w:hAnsi="Cambria Math"/>
              </w:rPr>
              <m:t>3</m:t>
            </m:r>
          </m:e>
        </m:acc>
        <m:r>
          <w:rPr>
            <w:rFonts w:ascii="Cambria Math" w:hAnsi="Cambria Math"/>
          </w:rPr>
          <m:t>d</m:t>
        </m:r>
      </m:oMath>
      <w:r>
        <w:t>, No. 230) like its mother compound Li</w:t>
      </w:r>
      <w:r w:rsidRPr="007E4901">
        <w:rPr>
          <w:vertAlign w:val="subscript"/>
        </w:rPr>
        <w:t>5</w:t>
      </w:r>
      <w:r>
        <w:t>La</w:t>
      </w:r>
      <w:r w:rsidRPr="007E4901">
        <w:rPr>
          <w:vertAlign w:val="subscript"/>
        </w:rPr>
        <w:t>3</w:t>
      </w:r>
      <w:r>
        <w:t>Ta</w:t>
      </w:r>
      <w:r w:rsidRPr="007E4901">
        <w:rPr>
          <w:vertAlign w:val="subscript"/>
        </w:rPr>
        <w:t>2</w:t>
      </w:r>
      <w:r>
        <w:t>O</w:t>
      </w:r>
      <w:r w:rsidRPr="007E4901">
        <w:rPr>
          <w:vertAlign w:val="subscript"/>
        </w:rPr>
        <w:t>12</w:t>
      </w:r>
      <w:r>
        <w:rPr>
          <w:rStyle w:val="CommentReference"/>
        </w:rPr>
        <w:t xml:space="preserve"> </w:t>
      </w:r>
      <w:ins w:id="26" w:author="souleymane diallo" w:date="2016-11-22T11:01:00Z">
        <w:r w:rsidR="001C72AF">
          <w:rPr>
            <w:rStyle w:val="CommentReference"/>
          </w:rPr>
          <w:t xml:space="preserve">. </w:t>
        </w:r>
      </w:ins>
      <w:r>
        <w:t xml:space="preserve">However, in air more often a subgroup, the tetragonal phase </w:t>
      </w:r>
      <w:r w:rsidRPr="007809B4">
        <w:rPr>
          <w:szCs w:val="24"/>
        </w:rPr>
        <w:t>(</w:t>
      </w:r>
      <w:r w:rsidRPr="007809B4">
        <w:rPr>
          <w:rFonts w:cs="AdvOTb92eb7df.I"/>
          <w:szCs w:val="24"/>
        </w:rPr>
        <w:t>I</w:t>
      </w:r>
      <w:r w:rsidRPr="007809B4">
        <w:rPr>
          <w:rFonts w:cs="AdvOT863180fb"/>
          <w:szCs w:val="24"/>
        </w:rPr>
        <w:t>41/</w:t>
      </w:r>
      <w:r w:rsidRPr="007809B4">
        <w:rPr>
          <w:rFonts w:cs="AdvOTb92eb7df.I"/>
          <w:szCs w:val="24"/>
        </w:rPr>
        <w:t>acd</w:t>
      </w:r>
      <w:r w:rsidRPr="007809B4">
        <w:rPr>
          <w:rFonts w:cs="AdvOT863180fb"/>
          <w:szCs w:val="24"/>
        </w:rPr>
        <w:t>,</w:t>
      </w:r>
      <w:r w:rsidRPr="007809B4">
        <w:rPr>
          <w:szCs w:val="24"/>
        </w:rPr>
        <w:t xml:space="preserve"> </w:t>
      </w:r>
      <w:r>
        <w:rPr>
          <w:szCs w:val="24"/>
        </w:rPr>
        <w:t>No. 146)</w:t>
      </w:r>
      <w:ins w:id="27" w:author="souleymane diallo" w:date="2016-11-22T11:16:00Z">
        <w:r w:rsidR="00355602">
          <w:rPr>
            <w:szCs w:val="24"/>
          </w:rPr>
          <w:t xml:space="preserve"> </w:t>
        </w:r>
        <w:r w:rsidR="00355602">
          <w:t>with</w:t>
        </w:r>
        <w:r w:rsidR="00355602">
          <w:t xml:space="preserve"> two orders of magnitude lower conductivity</w:t>
        </w:r>
        <w:r w:rsidR="00355602">
          <w:fldChar w:fldCharType="begin"/>
        </w:r>
        <w:r w:rsidR="00355602">
          <w:instrText xml:space="preserve"> HYPERLINK \l "_ENREF_36" \o "Matsui, 2014 #220" </w:instrText>
        </w:r>
      </w:ins>
      <w:ins w:id="28" w:author="souleymane diallo" w:date="2016-11-22T11:16:00Z">
        <w:r w:rsidR="00355602">
          <w:fldChar w:fldCharType="separate"/>
        </w:r>
        <w:r w:rsidR="00355602">
          <w:fldChar w:fldCharType="begin"/>
        </w:r>
        <w:r w:rsidR="00355602">
          <w:instrText xml:space="preserve"> ADDIN EN.CITE &lt;EndNote&gt;&lt;Cite&gt;&lt;Author&gt;Matsui&lt;/Author&gt;&lt;Year&gt;2014&lt;/Year&gt;&lt;RecNum&gt;220&lt;/RecNum&gt;&lt;DisplayText&gt;&lt;style face="superscript"&gt;36&lt;/style&gt;&lt;/DisplayText&gt;&lt;record&gt;&lt;rec-number&gt;220&lt;/rec-number&gt;&lt;foreign-keys&gt;&lt;key app="EN" db-id="pr92drrfkw0sdbepxwcvavfi02xpvvrapta9"&gt;220&lt;/key&gt;&lt;/foreign-keys&gt;&lt;ref-type name="Journal Article"&gt;17&lt;/ref-type&gt;&lt;contributors&gt;&lt;authors&gt;&lt;author&gt;Matsui, M.&lt;/author&gt;&lt;author&gt;Takahashi, K.&lt;/author&gt;&lt;author&gt;Sakamoto, K.&lt;/author&gt;&lt;author&gt;Hirano, A.&lt;/author&gt;&lt;author&gt;Takeda, Y.&lt;/author&gt;&lt;author&gt;Yamamoto, O.&lt;/author&gt;&lt;author&gt;Imanishi, N.&lt;/author&gt;&lt;/authors&gt;&lt;/contributors&gt;&lt;auth-address&gt;Department of Chemistry, Mie University, 1577 Kurimamachiya-cho, Tsu, Mie, Japan. matsui@chem.mie-u.ac.jp.&lt;/auth-address&gt;&lt;titles&gt;&lt;title&gt;Phase stability of a garnet-type lithium ion conductor Li7La3Zr2O12&lt;/title&gt;&lt;secondary-title&gt;Dalton Trans&lt;/secondary-title&gt;&lt;alt-title&gt;Dalton transactions&lt;/alt-title&gt;&lt;/titles&gt;&lt;alt-periodical&gt;&lt;full-title&gt;Dalton Transactions&lt;/full-title&gt;&lt;abbr-1&gt;Dalton T&lt;/abbr-1&gt;&lt;/alt-periodical&gt;&lt;pages&gt;1019-24&lt;/pages&gt;&lt;volume&gt;43&lt;/volume&gt;&lt;number&gt;3&lt;/number&gt;&lt;dates&gt;&lt;year&gt;2014&lt;/year&gt;&lt;pub-dates&gt;&lt;date&gt;Jan 21&lt;/date&gt;&lt;/pub-dates&gt;&lt;/dates&gt;&lt;isbn&gt;1477-9234 (Electronic)&amp;#xD;1477-9226 (Linking)&lt;/isbn&gt;&lt;accession-num&gt;24162096&lt;/accession-num&gt;&lt;urls&gt;&lt;related-urls&gt;&lt;url&gt;http://www.ncbi.nlm.nih.gov/pubmed/24162096&lt;/url&gt;&lt;/related-urls&gt;&lt;/urls&gt;&lt;electronic-resource-num&gt;10.1039/c3dt52024b&lt;/electronic-resource-num&gt;&lt;/record&gt;&lt;/Cite&gt;&lt;/EndNote&gt;</w:instrText>
        </w:r>
        <w:r w:rsidR="00355602">
          <w:fldChar w:fldCharType="separate"/>
        </w:r>
        <w:r w:rsidR="00355602" w:rsidRPr="00E00FE8">
          <w:rPr>
            <w:noProof/>
            <w:vertAlign w:val="superscript"/>
          </w:rPr>
          <w:t>36</w:t>
        </w:r>
        <w:r w:rsidR="00355602">
          <w:fldChar w:fldCharType="end"/>
        </w:r>
        <w:r w:rsidR="00355602">
          <w:fldChar w:fldCharType="end"/>
        </w:r>
      </w:ins>
      <w:del w:id="29" w:author="souleymane diallo" w:date="2016-11-22T11:16:00Z">
        <w:r w:rsidDel="00355602">
          <w:rPr>
            <w:szCs w:val="24"/>
          </w:rPr>
          <w:delText>,</w:delText>
        </w:r>
      </w:del>
      <w:r>
        <w:rPr>
          <w:szCs w:val="24"/>
        </w:rPr>
        <w:t xml:space="preserve"> </w:t>
      </w:r>
      <w:r>
        <w:t>was</w:t>
      </w:r>
      <w:ins w:id="30" w:author="souleymane diallo" w:date="2016-11-22T11:16:00Z">
        <w:r w:rsidR="00355602">
          <w:t xml:space="preserve"> also</w:t>
        </w:r>
      </w:ins>
      <w:r>
        <w:t xml:space="preserve"> observed,</w:t>
      </w:r>
      <w:del w:id="31" w:author="souleymane diallo" w:date="2016-11-22T11:15:00Z">
        <w:r w:rsidDel="00355602">
          <w:delText xml:space="preserve"> having</w:delText>
        </w:r>
      </w:del>
      <w:del w:id="32" w:author="souleymane diallo" w:date="2016-11-22T11:02:00Z">
        <w:r w:rsidDel="001C72AF">
          <w:delText xml:space="preserve"> a</w:delText>
        </w:r>
      </w:del>
      <w:del w:id="33" w:author="souleymane diallo" w:date="2016-11-22T11:15:00Z">
        <w:r w:rsidDel="00355602">
          <w:delText xml:space="preserve"> two orders of magnitude lower conductivity</w:delText>
        </w:r>
        <w:r w:rsidR="00D06C08" w:rsidDel="00355602">
          <w:fldChar w:fldCharType="begin"/>
        </w:r>
        <w:r w:rsidR="00D06C08" w:rsidDel="00355602">
          <w:delInstrText xml:space="preserve"> HYPERLINK \l "_ENREF_36" \o "Matsui, 2014 #220" </w:delInstrText>
        </w:r>
        <w:r w:rsidR="00D06C08" w:rsidDel="00355602">
          <w:fldChar w:fldCharType="separate"/>
        </w:r>
        <w:r w:rsidDel="00355602">
          <w:fldChar w:fldCharType="begin"/>
        </w:r>
        <w:r w:rsidDel="00355602">
          <w:delInstrText xml:space="preserve"> ADDIN EN.CITE &lt;EndNote&gt;&lt;Cite&gt;&lt;Author&gt;Matsui&lt;/Author&gt;&lt;Year&gt;2014&lt;/Year&gt;&lt;RecNum&gt;220&lt;/RecNum&gt;&lt;DisplayText&gt;&lt;style face="superscript"&gt;36&lt;/style&gt;&lt;/DisplayText&gt;&lt;record&gt;&lt;rec-number&gt;220&lt;/rec-number&gt;&lt;foreign-keys&gt;&lt;key app="EN" db-id="pr92drrfkw0sdbepxwcvavfi02xpvvrapta9"&gt;220&lt;/key&gt;&lt;/foreign-keys&gt;&lt;ref-type name="Journal Article"&gt;17&lt;/ref-type&gt;&lt;contributors&gt;&lt;authors&gt;&lt;author&gt;Matsui, M.&lt;/author&gt;&lt;author&gt;Takahashi, K.&lt;/author&gt;&lt;author&gt;Sakamoto, K.&lt;/author&gt;&lt;author&gt;Hirano, A.&lt;/author&gt;&lt;author&gt;Takeda, Y.&lt;/author&gt;&lt;author&gt;Yamamoto, O.&lt;/author&gt;&lt;author&gt;Imanishi, N.&lt;/author&gt;&lt;/authors&gt;&lt;/contributors&gt;&lt;auth-address&gt;Department of Chemistry, Mie University, 1577 Kurimamachiya-cho, Tsu, Mie, Japan. matsui@chem.mie-u.ac.jp.&lt;/auth-address&gt;&lt;titles&gt;&lt;title&gt;Phase stability of a garnet-type lithium ion conductor Li7La3Zr2O12&lt;/title&gt;&lt;secondary-title&gt;Dalton Trans&lt;/secondary-title&gt;&lt;alt-title&gt;Dalton transactions&lt;/alt-title&gt;&lt;/titles&gt;&lt;alt-periodical&gt;&lt;full-title&gt;Dalton Transactions&lt;/full-title&gt;&lt;abbr-1&gt;Dalton T&lt;/abbr-1&gt;&lt;/alt-periodical&gt;&lt;pages&gt;1019-24&lt;/pages&gt;&lt;volume&gt;43&lt;/volume&gt;&lt;number&gt;3&lt;/number&gt;&lt;dates&gt;&lt;year&gt;2014&lt;/year&gt;&lt;pub-dates&gt;&lt;date&gt;Jan 21&lt;/date&gt;&lt;/pub-dates&gt;&lt;/dates&gt;&lt;isbn&gt;1477-9234 (Electronic)&amp;#xD;1477-9226 (Linking)&lt;/isbn&gt;&lt;accession-num&gt;24162096&lt;/accession-num&gt;&lt;urls&gt;&lt;related-urls&gt;&lt;url&gt;http://www.ncbi.nlm.nih.gov/pubmed/24162096&lt;/url&gt;&lt;/related-urls&gt;&lt;/urls&gt;&lt;electronic-resource-num&gt;10.1039/c3dt52024b&lt;/electronic-resource-num&gt;&lt;/record&gt;&lt;/Cite&gt;&lt;/EndNote&gt;</w:delInstrText>
        </w:r>
        <w:r w:rsidDel="00355602">
          <w:fldChar w:fldCharType="separate"/>
        </w:r>
        <w:r w:rsidRPr="00E00FE8" w:rsidDel="00355602">
          <w:rPr>
            <w:noProof/>
            <w:vertAlign w:val="superscript"/>
          </w:rPr>
          <w:delText>36</w:delText>
        </w:r>
        <w:r w:rsidDel="00355602">
          <w:fldChar w:fldCharType="end"/>
        </w:r>
        <w:r w:rsidR="00D06C08" w:rsidDel="00355602">
          <w:fldChar w:fldCharType="end"/>
        </w:r>
      </w:del>
      <w:r>
        <w:t xml:space="preserve">. To </w:t>
      </w:r>
      <w:r w:rsidRPr="009327BD">
        <w:t>stabili</w:t>
      </w:r>
      <w:r>
        <w:t>ze the</w:t>
      </w:r>
      <w:r w:rsidRPr="009327BD">
        <w:t xml:space="preserve"> </w:t>
      </w:r>
      <w:r>
        <w:t xml:space="preserve">highly conductive phase, substitutions with super-valent cations like Al on the Li site or </w:t>
      </w:r>
      <w:r w:rsidRPr="009327BD">
        <w:t xml:space="preserve">Ta </w:t>
      </w:r>
      <w:r>
        <w:t>on the Zr site are commonly made.</w:t>
      </w:r>
      <w:hyperlink w:anchor="_ENREF_37" w:tooltip="Murugan, 2007 #125" w:history="1">
        <w:r>
          <w:fldChar w:fldCharType="begin">
            <w:fldData xml:space="preserve">PEVuZE5vdGU+PENpdGU+PEF1dGhvcj5NdXJ1Z2FuPC9BdXRob3I+PFllYXI+MjAwNzwvWWVhcj48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==
</w:fldData>
          </w:fldChar>
        </w:r>
        <w:r>
          <w:instrText xml:space="preserve"> ADDIN EN.CITE </w:instrText>
        </w:r>
        <w:r>
          <w:fldChar w:fldCharType="begin">
            <w:fldData xml:space="preserve">PEVuZE5vdGU+PENpdGU+PEF1dGhvcj5NdXJ1Z2FuPC9BdXRob3I+PFllYXI+MjAwNzwvWWVhcj48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==
</w:fldData>
          </w:fldChar>
        </w:r>
        <w:r>
          <w:instrText xml:space="preserve"> ADDIN EN.CITE.DATA </w:instrText>
        </w:r>
        <w:r>
          <w:fldChar w:fldCharType="end"/>
        </w:r>
        <w:r>
          <w:fldChar w:fldCharType="separate"/>
        </w:r>
        <w:r w:rsidRPr="00E00FE8">
          <w:rPr>
            <w:noProof/>
            <w:vertAlign w:val="superscript"/>
          </w:rPr>
          <w:t>37-40</w:t>
        </w:r>
        <w:r>
          <w:fldChar w:fldCharType="end"/>
        </w:r>
      </w:hyperlink>
      <w:r>
        <w:t xml:space="preserve"> Al substituted LLZO has already been investigated</w:t>
      </w:r>
      <w:r w:rsidRPr="008855FA">
        <w:t xml:space="preserve"> </w:t>
      </w:r>
      <w:r>
        <w:t>manifold and the limit of aluminum incorporation is reported to be between 0.32 and 0.38 mol of Al per mole of LLZO</w:t>
      </w:r>
      <w:r w:rsidRPr="00841DCA">
        <w:t>.</w:t>
      </w:r>
      <w:hyperlink w:anchor="_ENREF_38" w:tooltip="Hubaud, 2013 #180" w:history="1">
        <w:r>
          <w:fldChar w:fldCharType="begin"/>
        </w:r>
        <w:r>
          <w:instrText xml:space="preserve"> ADDIN EN.CITE &lt;EndNote&gt;&lt;Cite&gt;&lt;Author&gt;Hubaud&lt;/Author&gt;&lt;Year&gt;2013&lt;/Year&gt;&lt;RecNum&gt;180&lt;/RecNum&gt;&lt;DisplayText&gt;&lt;style face="superscript"&gt;38&lt;/style&gt;&lt;/DisplayText&gt;&lt;record&gt;&lt;rec-number&gt;180&lt;/rec-number&gt;&lt;foreign-keys&gt;&lt;key app="EN" db-id="pr92drrfkw0sdbepxwcvavfi02xpvvrapta9"&gt;180&lt;/key&gt;&lt;/foreign-keys&gt;&lt;ref-type name="Journal Article"&gt;17&lt;/ref-type&gt;&lt;contributors&gt;&lt;authors&gt;&lt;author&gt;Hubaud, A. A.&lt;/author&gt;&lt;author&gt;Schroeder, D. J.&lt;/author&gt;&lt;author&gt;Key, B.&lt;/author&gt;&lt;author&gt;Ingram, B. J.&lt;/author&gt;&lt;author&gt;Dogan, F.&lt;/author&gt;&lt;author&gt;Vaughey, J. T.&lt;/author&gt;&lt;/authors&gt;&lt;/contributors&gt;&lt;auth-address&gt;Argonne Natl Lab, Chem Sci &amp;amp; Engn Div, Argonne, IL 60439 USA&amp;#xD;No Illinois Univ, Dept Engn Technol, Coll Engn &amp;amp; Engn Technol, De Kalb, IL 60115 USA&lt;/auth-address&gt;&lt;titles&gt;&lt;title&gt;Low temperature stabilization of cubic (Li7-xAlx/3) La3Zr2O12: role of aluminum during formation&lt;/title&gt;&lt;secondary-title&gt;Journal of Materials Chemistry A&lt;/secondary-title&gt;&lt;alt-title&gt;J Mater Chem A&lt;/alt-title&gt;&lt;/titles&gt;&lt;periodical&gt;&lt;full-title&gt;Journal of Materials Chemistry A&lt;/full-title&gt;&lt;/periodical&gt;&lt;alt-periodical&gt;&lt;full-title&gt;J Mater Chem A&lt;/full-title&gt;&lt;/alt-periodical&gt;&lt;pages&gt;8813-8818&lt;/pages&gt;&lt;volume&gt;1&lt;/volume&gt;&lt;number&gt;31&lt;/number&gt;&lt;keywords&gt;&lt;keyword&gt;garnet-type li7la3zr2o12&lt;/keyword&gt;&lt;keyword&gt;solid-electrolyte&lt;/keyword&gt;&lt;keyword&gt;tetragonal li7la3zr2o12&lt;/keyword&gt;&lt;keyword&gt;al&lt;/keyword&gt;&lt;keyword&gt;state&lt;/keyword&gt;&lt;keyword&gt;conductivity&lt;/keyword&gt;&lt;keyword&gt;batteries&lt;/keyword&gt;&lt;keyword&gt;ceramics&lt;/keyword&gt;&lt;/keywords&gt;&lt;dates&gt;&lt;year&gt;2013&lt;/year&gt;&lt;/dates&gt;&lt;isbn&gt;2050-7488&lt;/isbn&gt;&lt;accession-num&gt;WOS:000321864300017&lt;/accession-num&gt;&lt;urls&gt;&lt;related-urls&gt;&lt;url&gt;&amp;lt;Go to ISI&amp;gt;://WOS:000321864300017&lt;/url&gt;&lt;/related-urls&gt;&lt;/urls&gt;&lt;electronic-resource-num&gt;10.1039/c3ta11338h&lt;/electronic-resource-num&gt;&lt;remote-database-name&gt;JuLib eXtended / Datenquelle: Science Citation Index&lt;/remote-database-name&gt;&lt;remote-database-provider&gt;Forschungszentrum Jülich GmbH, Zentralbibliothek&lt;/remote-database-provider&gt;&lt;language&gt;English&lt;/language&gt;&lt;/record&gt;&lt;/Cite&gt;&lt;/EndNote&gt;</w:instrText>
        </w:r>
        <w:r>
          <w:fldChar w:fldCharType="separate"/>
        </w:r>
        <w:r w:rsidRPr="00841DCA">
          <w:rPr>
            <w:noProof/>
            <w:vertAlign w:val="superscript"/>
          </w:rPr>
          <w:t>38</w:t>
        </w:r>
        <w:r>
          <w:fldChar w:fldCharType="end"/>
        </w:r>
      </w:hyperlink>
      <w:r>
        <w:t xml:space="preserve"> Ta substituted LLZO shows one of the highest total </w:t>
      </w:r>
      <w:r w:rsidRPr="009327BD">
        <w:t>ion</w:t>
      </w:r>
      <w:r>
        <w:t>ic</w:t>
      </w:r>
      <w:r w:rsidRPr="009327BD">
        <w:t xml:space="preserve"> conductivity </w:t>
      </w:r>
      <w:r>
        <w:t>(higher than</w:t>
      </w:r>
      <w:r w:rsidRPr="009327BD">
        <w:t xml:space="preserve"> 10</w:t>
      </w:r>
      <w:r>
        <w:rPr>
          <w:vertAlign w:val="superscript"/>
        </w:rPr>
        <w:noBreakHyphen/>
        <w:t>3</w:t>
      </w:r>
      <w:r>
        <w:t> S </w:t>
      </w:r>
      <w:r w:rsidRPr="009327BD">
        <w:t>cm</w:t>
      </w:r>
      <w:r w:rsidRPr="009327BD">
        <w:rPr>
          <w:vertAlign w:val="superscript"/>
        </w:rPr>
        <w:t>-1</w:t>
      </w:r>
      <w:r>
        <w:rPr>
          <w:vertAlign w:val="superscript"/>
        </w:rPr>
        <w:t xml:space="preserve"> </w:t>
      </w:r>
      <w:hyperlink w:anchor="_ENREF_41" w:tooltip="Tsai, 2016 #405" w:history="1">
        <w:r>
          <w:fldChar w:fldCharType="begin">
            <w:fldData xml:space="preserve">PEVuZE5vdGU+PENpdGU+PEF1dGhvcj5Uc2FpPC9BdXRob3I+PFllYXI+MjAxNjwvWWVhcj48UmVj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</w:fldData>
          </w:fldChar>
        </w:r>
        <w:r>
          <w:instrText xml:space="preserve"> ADDIN EN.CITE </w:instrText>
        </w:r>
        <w:r>
          <w:fldChar w:fldCharType="begin">
            <w:fldData xml:space="preserve">PEVuZE5vdGU+PENpdGU+PEF1dGhvcj5Uc2FpPC9BdXRob3I+PFllYXI+MjAxNjwvWWVhcj48UmVj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</w:fldData>
          </w:fldChar>
        </w:r>
        <w:r>
          <w:instrText xml:space="preserve"> ADDIN EN.CITE.DATA </w:instrText>
        </w:r>
        <w:r>
          <w:fldChar w:fldCharType="end"/>
        </w:r>
        <w:r>
          <w:fldChar w:fldCharType="separate"/>
        </w:r>
        <w:r w:rsidRPr="00E00FE8">
          <w:rPr>
            <w:noProof/>
            <w:vertAlign w:val="superscript"/>
          </w:rPr>
          <w:t>41</w:t>
        </w:r>
        <w:r>
          <w:fldChar w:fldCharType="end"/>
        </w:r>
      </w:hyperlink>
      <w:r>
        <w:t>) and Wang et al. showed that 0.60 mol of Ta per mole of LLZO is necessary to obtain pure cubic Ta substituted LLZO</w:t>
      </w:r>
      <w:hyperlink w:anchor="_ENREF_40" w:tooltip="Wang, 2015 #235" w:history="1">
        <w:r>
          <w:fldChar w:fldCharType="begin"/>
        </w:r>
        <w:r>
          <w:instrText xml:space="preserve"> ADDIN EN.CITE &lt;EndNote&gt;&lt;Cite&gt;&lt;Author&gt;Wang&lt;/Author&gt;&lt;Year&gt;2015&lt;/Year&gt;&lt;RecNum&gt;235&lt;/RecNum&gt;&lt;DisplayText&gt;&lt;style face="superscript"&gt;40&lt;/style&gt;&lt;/DisplayText&gt;&lt;record&gt;&lt;rec-number&gt;235&lt;/rec-number&gt;&lt;foreign-keys&gt;&lt;key app="EN" db-id="pr92drrfkw0sdbepxwcvavfi02xpvvrapta9"&gt;235&lt;/key&gt;&lt;/foreign-keys&gt;&lt;ref-type name="Journal Article"&gt;17&lt;/ref-type&gt;&lt;contributors&gt;&lt;authors&gt;&lt;author&gt;Wang, Y. X.&lt;/author&gt;&lt;author&gt;Lai, W.&lt;/author&gt;&lt;/authors&gt;&lt;/contributors&gt;&lt;auth-address&gt;Michigan State Univ, Dept Chem Engn &amp;amp; Mat Sci, E Lansing, MI 48824 USA&lt;/auth-address&gt;&lt;titles&gt;&lt;title&gt;Phase transition in lithium garnet oxide ionic conductors Li7La3Zr2O12: The role of Ta substitution and H2O/CO2 exposure&lt;/title&gt;&lt;secondary-title&gt;Journal of Power Sources&lt;/secondary-title&gt;&lt;alt-title&gt;J Power Sources&lt;/alt-title&gt;&lt;/titles&gt;&lt;periodical&gt;&lt;full-title&gt;Journal of Power Sources&lt;/full-title&gt;&lt;/periodical&gt;&lt;pages&gt;612-620&lt;/pages&gt;&lt;volume&gt;275&lt;/volume&gt;&lt;keywords&gt;&lt;keyword&gt;garnet oxide&lt;/keyword&gt;&lt;keyword&gt;li ion conductor&lt;/keyword&gt;&lt;keyword&gt;phase transition&lt;/keyword&gt;&lt;keyword&gt;ta substitution&lt;/keyword&gt;&lt;keyword&gt;proton exchange&lt;/keyword&gt;&lt;keyword&gt;transport property&lt;/keyword&gt;&lt;keyword&gt;x-ray-diffraction&lt;/keyword&gt;&lt;keyword&gt;neutron-diffraction&lt;/keyword&gt;&lt;keyword&gt;solid electrolytes&lt;/keyword&gt;&lt;keyword&gt;cubic li7la3zr2o12&lt;/keyword&gt;&lt;keyword&gt;order-disorder&lt;/keyword&gt;&lt;keyword&gt;conductivity&lt;/keyword&gt;&lt;keyword&gt;compatibility&lt;/keyword&gt;&lt;keyword&gt;stability&lt;/keyword&gt;&lt;keyword&gt;batteries&lt;/keyword&gt;&lt;keyword&gt;dynamics&lt;/keyword&gt;&lt;/keywords&gt;&lt;dates&gt;&lt;year&gt;2015&lt;/year&gt;&lt;pub-dates&gt;&lt;date&gt;Feb 1&lt;/date&gt;&lt;/pub-dates&gt;&lt;/dates&gt;&lt;isbn&gt;0378-7753&lt;/isbn&gt;&lt;accession-num&gt;WOS:000348088400075&lt;/accession-num&gt;&lt;urls&gt;&lt;related-urls&gt;&lt;url&gt;&amp;lt;Go to ISI&amp;gt;://WOS:000348088400075&lt;/url&gt;&lt;/related-urls&gt;&lt;/urls&gt;&lt;electronic-resource-num&gt;10.1016/j.jpowsour.2014.11.062&lt;/electronic-resource-num&gt;&lt;language&gt;English&lt;/language&gt;&lt;/record&gt;&lt;/Cite&gt;&lt;/EndNote&gt;</w:instrText>
        </w:r>
        <w:r>
          <w:fldChar w:fldCharType="separate"/>
        </w:r>
        <w:r w:rsidRPr="00841DCA">
          <w:rPr>
            <w:noProof/>
            <w:vertAlign w:val="superscript"/>
          </w:rPr>
          <w:t>40</w:t>
        </w:r>
        <w:r>
          <w:fldChar w:fldCharType="end"/>
        </w:r>
      </w:hyperlink>
      <w:r>
        <w:t xml:space="preserve">. </w:t>
      </w:r>
    </w:p>
    <w:p w14:paraId="7179C8A8" w14:textId="06AD15EE" w:rsidR="00841DCA" w:rsidRPr="003137E1" w:rsidRDefault="00841DCA" w:rsidP="00841DCA">
      <w:pPr>
        <w:jc w:val="both"/>
      </w:pPr>
      <w:del w:id="34" w:author="souleymane diallo" w:date="2016-11-22T11:17:00Z">
        <w:r w:rsidDel="00C70F28">
          <w:delText xml:space="preserve">In </w:delText>
        </w:r>
      </w:del>
      <w:ins w:id="35" w:author="souleymane diallo" w:date="2016-11-22T11:17:00Z">
        <w:r w:rsidR="00C70F28">
          <w:t>For</w:t>
        </w:r>
        <w:r w:rsidR="00C70F28">
          <w:t xml:space="preserve"> </w:t>
        </w:r>
      </w:ins>
      <w:r>
        <w:t xml:space="preserve">this </w:t>
      </w:r>
      <w:del w:id="36" w:author="souleymane diallo" w:date="2016-11-22T11:16:00Z">
        <w:r w:rsidDel="00C70F28">
          <w:delText xml:space="preserve">publication </w:delText>
        </w:r>
      </w:del>
      <w:ins w:id="37" w:author="souleymane diallo" w:date="2016-11-22T11:17:00Z">
        <w:r w:rsidR="00C70F28">
          <w:t>work</w:t>
        </w:r>
      </w:ins>
      <w:ins w:id="38" w:author="souleymane diallo" w:date="2016-11-22T11:16:00Z">
        <w:r w:rsidR="00C70F28">
          <w:t>,</w:t>
        </w:r>
        <w:r w:rsidR="00C70F28">
          <w:t xml:space="preserve"> </w:t>
        </w:r>
      </w:ins>
      <w:r>
        <w:t xml:space="preserve">0.36 mol Al and 0.60 mol Ta substituted LLZO was synthesized, as well as pure tetragonal un-substituted LLZO for comparison. The LLZO structure and phase purity was investigated using x-ray diffraction (PXRD) and neutron diffraction (ND). In addition, neutron scattering is used as complementary method to investigate the Li </w:t>
      </w:r>
      <w:del w:id="39" w:author="souleymane diallo" w:date="2016-11-22T11:17:00Z">
        <w:r w:rsidDel="00C70F28">
          <w:delText xml:space="preserve">dynamics </w:delText>
        </w:r>
      </w:del>
      <w:ins w:id="40" w:author="souleymane diallo" w:date="2016-11-22T11:17:00Z">
        <w:r w:rsidR="00C70F28">
          <w:t>diffusion</w:t>
        </w:r>
        <w:r w:rsidR="00C70F28">
          <w:t xml:space="preserve"> </w:t>
        </w:r>
      </w:ins>
      <w:r>
        <w:t>in the material. The Li self-diffusion constant was determined for all three materials using quasi-elastic neutron scattering (QENS) at the BASIS beam</w:t>
      </w:r>
      <w:del w:id="41" w:author="souleymane diallo" w:date="2016-11-22T11:17:00Z">
        <w:r w:rsidDel="00C70F28">
          <w:delText xml:space="preserve"> </w:delText>
        </w:r>
      </w:del>
      <w:r>
        <w:t xml:space="preserve">line at </w:t>
      </w:r>
      <w:del w:id="42" w:author="souleymane diallo" w:date="2016-11-22T11:17:00Z">
        <w:r w:rsidDel="00C70F28">
          <w:delText>Oak Ridge National Laboratory (</w:delText>
        </w:r>
      </w:del>
      <w:r>
        <w:t>ORNL</w:t>
      </w:r>
      <w:del w:id="43" w:author="souleymane diallo" w:date="2016-11-22T11:17:00Z">
        <w:r w:rsidDel="00C70F28">
          <w:delText>)</w:delText>
        </w:r>
      </w:del>
      <w:r>
        <w:t xml:space="preserve">. As QENS is much more sensitive to </w:t>
      </w:r>
      <w:del w:id="44" w:author="souleymane diallo" w:date="2016-11-22T11:17:00Z">
        <w:r w:rsidDel="00C70F28">
          <w:delText xml:space="preserve">hydrogen </w:delText>
        </w:r>
      </w:del>
      <w:ins w:id="45" w:author="souleymane diallo" w:date="2016-11-22T11:17:00Z">
        <w:r w:rsidR="00C70F28">
          <w:t xml:space="preserve">H </w:t>
        </w:r>
      </w:ins>
      <w:r>
        <w:t xml:space="preserve">than </w:t>
      </w:r>
      <w:ins w:id="46" w:author="souleymane diallo" w:date="2016-11-22T11:17:00Z">
        <w:r w:rsidR="00C70F28">
          <w:t xml:space="preserve">to </w:t>
        </w:r>
      </w:ins>
      <w:r>
        <w:t xml:space="preserve">Li, proton exchange during manufacturing and handling of the material in air </w:t>
      </w:r>
      <w:ins w:id="47" w:author="souleymane diallo" w:date="2016-11-22T11:18:00Z">
        <w:r w:rsidR="00C70F28">
          <w:t>can be detrimental</w:t>
        </w:r>
      </w:ins>
      <w:del w:id="48" w:author="souleymane diallo" w:date="2016-11-22T11:18:00Z">
        <w:r w:rsidDel="00C70F28">
          <w:delText>is</w:delText>
        </w:r>
      </w:del>
      <w:r>
        <w:t xml:space="preserve"> </w:t>
      </w:r>
      <w:del w:id="49" w:author="souleymane diallo" w:date="2016-11-22T11:18:00Z">
        <w:r w:rsidDel="00A45C17">
          <w:delText>a severe issue</w:delText>
        </w:r>
      </w:del>
      <w:ins w:id="50" w:author="souleymane diallo" w:date="2016-11-22T11:18:00Z">
        <w:r w:rsidR="00A45C17">
          <w:t>in observing Li mobility</w:t>
        </w:r>
      </w:ins>
      <w:r>
        <w:t xml:space="preserve">. Therefore, proton free LLZO was prepared with a specially developed synthesis and handling route in Argon and </w:t>
      </w:r>
      <w:ins w:id="51" w:author="souleymane diallo" w:date="2016-11-22T11:19:00Z">
        <w:r w:rsidR="00A45C17">
          <w:t>confirmed</w:t>
        </w:r>
      </w:ins>
      <w:del w:id="52" w:author="souleymane diallo" w:date="2016-11-22T11:19:00Z">
        <w:r w:rsidDel="00A45C17">
          <w:delText>val</w:delText>
        </w:r>
      </w:del>
      <w:del w:id="53" w:author="souleymane diallo" w:date="2016-11-22T11:18:00Z">
        <w:r w:rsidDel="00A45C17">
          <w:delText>idated</w:delText>
        </w:r>
      </w:del>
      <w:r>
        <w:t xml:space="preserve"> by inelastic neutron scattering (INS), one of the most proton sensitive techniques</w:t>
      </w:r>
      <w:ins w:id="54" w:author="souleymane diallo" w:date="2016-11-22T11:20:00Z">
        <w:r w:rsidR="00271F8B">
          <w:t>, on the VISION spectrometer at ORNL</w:t>
        </w:r>
      </w:ins>
      <w:r>
        <w:t>. To correlate the self-diffusion to the ionic conductivity of the material, the activation energies obtained from QENS are compared to the activation energy for total Li-Ion conductivity measured via high-temperature impedance spectroscopy between 300-600 K.</w:t>
      </w:r>
    </w:p>
    <w:p w14:paraId="7957A3C5" w14:textId="77777777" w:rsidR="00FA450D" w:rsidRDefault="00FA450D" w:rsidP="00694986">
      <w:pPr>
        <w:jc w:val="both"/>
      </w:pPr>
    </w:p>
    <w:p w14:paraId="3232A671" w14:textId="77777777" w:rsidR="00FA450D" w:rsidRDefault="00FA450D" w:rsidP="00694986">
      <w:pPr>
        <w:jc w:val="both"/>
      </w:pPr>
    </w:p>
    <w:p w14:paraId="5C2809DA" w14:textId="77777777" w:rsidR="00FA450D" w:rsidRPr="003137E1" w:rsidRDefault="00FA450D" w:rsidP="00694986">
      <w:pPr>
        <w:jc w:val="both"/>
      </w:pPr>
    </w:p>
    <w:p w14:paraId="726A0DBB" w14:textId="77777777" w:rsidR="002915F9" w:rsidRPr="009860C6" w:rsidRDefault="006B4D1E" w:rsidP="009860C6">
      <w:pPr>
        <w:pStyle w:val="Heading2"/>
      </w:pPr>
      <w:bookmarkStart w:id="55" w:name="_Toc466215090"/>
      <w:r>
        <w:lastRenderedPageBreak/>
        <w:t xml:space="preserve">2. </w:t>
      </w:r>
      <w:r w:rsidR="002915F9" w:rsidRPr="009860C6">
        <w:t>Experimental</w:t>
      </w:r>
      <w:bookmarkEnd w:id="55"/>
      <w:r w:rsidR="002915F9" w:rsidRPr="009860C6">
        <w:t xml:space="preserve"> </w:t>
      </w:r>
    </w:p>
    <w:p w14:paraId="699DC61A" w14:textId="77777777" w:rsidR="00B86390" w:rsidRPr="0066062F" w:rsidRDefault="00B86390" w:rsidP="009860C6">
      <w:pPr>
        <w:pStyle w:val="Heading3"/>
      </w:pPr>
      <w:bookmarkStart w:id="56" w:name="_Toc466215091"/>
      <w:r w:rsidRPr="0066062F">
        <w:t xml:space="preserve">General </w:t>
      </w:r>
      <w:r w:rsidR="00EF446C">
        <w:t>LLZO</w:t>
      </w:r>
      <w:r w:rsidRPr="0066062F">
        <w:t xml:space="preserve"> electrolyte synthesis:</w:t>
      </w:r>
      <w:bookmarkEnd w:id="56"/>
    </w:p>
    <w:p w14:paraId="64C5C75C" w14:textId="7B841469" w:rsidR="007E4E6C" w:rsidRPr="009860C6" w:rsidRDefault="0053381E" w:rsidP="000D735F">
      <w:pPr>
        <w:jc w:val="both"/>
        <w:rPr>
          <w:szCs w:val="24"/>
        </w:rPr>
      </w:pPr>
      <w:r w:rsidRPr="009860C6">
        <w:rPr>
          <w:szCs w:val="24"/>
        </w:rPr>
        <w:t xml:space="preserve">Unsubstituted </w:t>
      </w:r>
      <w:r w:rsidR="00DE6E5B">
        <w:rPr>
          <w:szCs w:val="24"/>
        </w:rPr>
        <w:t>l</w:t>
      </w:r>
      <w:r w:rsidR="00DE6E5B" w:rsidRPr="009860C6">
        <w:rPr>
          <w:szCs w:val="24"/>
        </w:rPr>
        <w:t xml:space="preserve">ithium </w:t>
      </w:r>
      <w:r w:rsidRPr="009860C6">
        <w:rPr>
          <w:szCs w:val="24"/>
        </w:rPr>
        <w:t>lanthanum zirconate (LLZ</w:t>
      </w:r>
      <w:r w:rsidR="00EF446C" w:rsidRPr="009860C6">
        <w:rPr>
          <w:szCs w:val="24"/>
        </w:rPr>
        <w:t>O</w:t>
      </w:r>
      <w:r w:rsidRPr="009860C6">
        <w:rPr>
          <w:szCs w:val="24"/>
        </w:rPr>
        <w:t>) Li</w:t>
      </w:r>
      <w:r w:rsidRPr="009860C6">
        <w:rPr>
          <w:szCs w:val="24"/>
          <w:vertAlign w:val="subscript"/>
        </w:rPr>
        <w:t>7</w:t>
      </w:r>
      <w:r w:rsidRPr="009860C6">
        <w:rPr>
          <w:szCs w:val="24"/>
        </w:rPr>
        <w:t>La</w:t>
      </w:r>
      <w:r w:rsidRPr="009860C6">
        <w:rPr>
          <w:szCs w:val="24"/>
          <w:vertAlign w:val="subscript"/>
        </w:rPr>
        <w:t>3</w:t>
      </w:r>
      <w:r w:rsidRPr="009860C6">
        <w:rPr>
          <w:szCs w:val="24"/>
        </w:rPr>
        <w:t>Zr</w:t>
      </w:r>
      <w:r w:rsidRPr="009860C6">
        <w:rPr>
          <w:szCs w:val="24"/>
          <w:vertAlign w:val="subscript"/>
        </w:rPr>
        <w:t>2</w:t>
      </w:r>
      <w:r w:rsidRPr="009860C6">
        <w:rPr>
          <w:szCs w:val="24"/>
        </w:rPr>
        <w:t>O</w:t>
      </w:r>
      <w:r w:rsidRPr="009860C6">
        <w:rPr>
          <w:szCs w:val="24"/>
          <w:vertAlign w:val="subscript"/>
        </w:rPr>
        <w:t>12</w:t>
      </w:r>
      <w:r w:rsidRPr="009860C6">
        <w:rPr>
          <w:szCs w:val="24"/>
        </w:rPr>
        <w:t xml:space="preserve">, </w:t>
      </w:r>
      <w:r w:rsidR="00DE6E5B">
        <w:rPr>
          <w:szCs w:val="24"/>
        </w:rPr>
        <w:t>a</w:t>
      </w:r>
      <w:r w:rsidR="00DE6E5B" w:rsidRPr="009860C6">
        <w:rPr>
          <w:szCs w:val="24"/>
        </w:rPr>
        <w:t xml:space="preserve">luminum </w:t>
      </w:r>
      <w:r w:rsidR="005944F8" w:rsidRPr="009860C6">
        <w:rPr>
          <w:szCs w:val="24"/>
        </w:rPr>
        <w:t>substituted</w:t>
      </w:r>
      <w:r w:rsidRPr="009860C6">
        <w:rPr>
          <w:szCs w:val="24"/>
        </w:rPr>
        <w:t xml:space="preserve"> LLZ</w:t>
      </w:r>
      <w:r w:rsidR="00EF446C" w:rsidRPr="009860C6">
        <w:rPr>
          <w:szCs w:val="24"/>
        </w:rPr>
        <w:t>O</w:t>
      </w:r>
      <w:r w:rsidR="005944F8" w:rsidRPr="009860C6">
        <w:rPr>
          <w:szCs w:val="24"/>
        </w:rPr>
        <w:t xml:space="preserve"> </w:t>
      </w:r>
      <w:r w:rsidR="002915F9" w:rsidRPr="009860C6">
        <w:rPr>
          <w:szCs w:val="24"/>
        </w:rPr>
        <w:t>(</w:t>
      </w:r>
      <w:r w:rsidR="00694986">
        <w:rPr>
          <w:szCs w:val="24"/>
        </w:rPr>
        <w:t>36Al-</w:t>
      </w:r>
      <w:r w:rsidR="002915F9" w:rsidRPr="009860C6">
        <w:rPr>
          <w:szCs w:val="24"/>
        </w:rPr>
        <w:t>LLZ</w:t>
      </w:r>
      <w:r w:rsidR="00EF446C" w:rsidRPr="009860C6">
        <w:rPr>
          <w:szCs w:val="24"/>
        </w:rPr>
        <w:t>O</w:t>
      </w:r>
      <w:r w:rsidR="002915F9" w:rsidRPr="009860C6">
        <w:rPr>
          <w:szCs w:val="24"/>
        </w:rPr>
        <w:t>)</w:t>
      </w:r>
      <w:r w:rsidR="005944F8" w:rsidRPr="009860C6">
        <w:rPr>
          <w:szCs w:val="24"/>
        </w:rPr>
        <w:t xml:space="preserve"> Li</w:t>
      </w:r>
      <w:r w:rsidR="00C9369F">
        <w:rPr>
          <w:szCs w:val="24"/>
          <w:vertAlign w:val="subscript"/>
        </w:rPr>
        <w:t>5.92</w:t>
      </w:r>
      <w:r w:rsidR="005944F8" w:rsidRPr="009860C6">
        <w:rPr>
          <w:szCs w:val="24"/>
        </w:rPr>
        <w:t>Al</w:t>
      </w:r>
      <w:r w:rsidR="00C9369F">
        <w:rPr>
          <w:szCs w:val="24"/>
          <w:vertAlign w:val="subscript"/>
        </w:rPr>
        <w:t>0.36</w:t>
      </w:r>
      <w:r w:rsidR="005944F8" w:rsidRPr="009860C6">
        <w:rPr>
          <w:szCs w:val="24"/>
        </w:rPr>
        <w:t>La</w:t>
      </w:r>
      <w:r w:rsidR="005944F8" w:rsidRPr="009860C6">
        <w:rPr>
          <w:szCs w:val="24"/>
          <w:vertAlign w:val="subscript"/>
        </w:rPr>
        <w:t>3</w:t>
      </w:r>
      <w:r w:rsidR="005944F8" w:rsidRPr="009860C6">
        <w:rPr>
          <w:szCs w:val="24"/>
        </w:rPr>
        <w:t>Zr</w:t>
      </w:r>
      <w:r w:rsidRPr="009860C6">
        <w:rPr>
          <w:szCs w:val="24"/>
          <w:vertAlign w:val="subscript"/>
        </w:rPr>
        <w:t>2</w:t>
      </w:r>
      <w:r w:rsidR="005944F8" w:rsidRPr="009860C6">
        <w:rPr>
          <w:szCs w:val="24"/>
        </w:rPr>
        <w:t>O</w:t>
      </w:r>
      <w:r w:rsidR="005944F8" w:rsidRPr="009860C6">
        <w:rPr>
          <w:szCs w:val="24"/>
          <w:vertAlign w:val="subscript"/>
        </w:rPr>
        <w:t>12</w:t>
      </w:r>
      <w:r w:rsidR="005944F8" w:rsidRPr="009860C6">
        <w:rPr>
          <w:szCs w:val="24"/>
        </w:rPr>
        <w:t xml:space="preserve"> </w:t>
      </w:r>
      <w:r w:rsidRPr="009860C6">
        <w:rPr>
          <w:szCs w:val="24"/>
        </w:rPr>
        <w:t xml:space="preserve">and </w:t>
      </w:r>
      <w:r w:rsidR="00DE6E5B">
        <w:rPr>
          <w:szCs w:val="24"/>
        </w:rPr>
        <w:t>t</w:t>
      </w:r>
      <w:r w:rsidR="00DE6E5B" w:rsidRPr="009860C6">
        <w:rPr>
          <w:szCs w:val="24"/>
        </w:rPr>
        <w:t xml:space="preserve">antalum </w:t>
      </w:r>
      <w:r w:rsidRPr="009860C6">
        <w:rPr>
          <w:szCs w:val="24"/>
        </w:rPr>
        <w:t xml:space="preserve">substituted </w:t>
      </w:r>
      <w:r w:rsidR="00EF446C" w:rsidRPr="009860C6">
        <w:rPr>
          <w:szCs w:val="24"/>
        </w:rPr>
        <w:t>LLZO</w:t>
      </w:r>
      <w:r w:rsidR="00032207" w:rsidRPr="009860C6">
        <w:rPr>
          <w:szCs w:val="24"/>
        </w:rPr>
        <w:t xml:space="preserve"> (</w:t>
      </w:r>
      <w:r w:rsidR="00694986">
        <w:rPr>
          <w:szCs w:val="24"/>
        </w:rPr>
        <w:t>60Ta-</w:t>
      </w:r>
      <w:r w:rsidR="00032207" w:rsidRPr="009860C6">
        <w:rPr>
          <w:szCs w:val="24"/>
        </w:rPr>
        <w:t>LLZ</w:t>
      </w:r>
      <w:r w:rsidR="00EF446C" w:rsidRPr="009860C6">
        <w:rPr>
          <w:szCs w:val="24"/>
        </w:rPr>
        <w:t>O</w:t>
      </w:r>
      <w:r w:rsidR="00032207" w:rsidRPr="009860C6">
        <w:rPr>
          <w:szCs w:val="24"/>
        </w:rPr>
        <w:t>)</w:t>
      </w:r>
      <w:r w:rsidRPr="009860C6">
        <w:rPr>
          <w:szCs w:val="24"/>
        </w:rPr>
        <w:t xml:space="preserve"> Li</w:t>
      </w:r>
      <w:r w:rsidR="004C322E">
        <w:rPr>
          <w:szCs w:val="24"/>
          <w:vertAlign w:val="subscript"/>
        </w:rPr>
        <w:t>6.4</w:t>
      </w:r>
      <w:r w:rsidRPr="009860C6">
        <w:rPr>
          <w:szCs w:val="24"/>
        </w:rPr>
        <w:t>La</w:t>
      </w:r>
      <w:r w:rsidRPr="009860C6">
        <w:rPr>
          <w:szCs w:val="24"/>
          <w:vertAlign w:val="subscript"/>
        </w:rPr>
        <w:t>3</w:t>
      </w:r>
      <w:r w:rsidRPr="009860C6">
        <w:rPr>
          <w:szCs w:val="24"/>
        </w:rPr>
        <w:t>Zr</w:t>
      </w:r>
      <w:r w:rsidR="004C322E">
        <w:rPr>
          <w:szCs w:val="24"/>
          <w:vertAlign w:val="subscript"/>
        </w:rPr>
        <w:t>1.4</w:t>
      </w:r>
      <w:r w:rsidR="00D25D48" w:rsidRPr="009860C6">
        <w:rPr>
          <w:szCs w:val="24"/>
        </w:rPr>
        <w:t>Ta</w:t>
      </w:r>
      <w:r w:rsidR="004C322E">
        <w:rPr>
          <w:szCs w:val="24"/>
          <w:vertAlign w:val="subscript"/>
        </w:rPr>
        <w:t>0.6</w:t>
      </w:r>
      <w:r w:rsidRPr="009860C6">
        <w:rPr>
          <w:szCs w:val="24"/>
        </w:rPr>
        <w:t>O</w:t>
      </w:r>
      <w:r w:rsidRPr="009860C6">
        <w:rPr>
          <w:szCs w:val="24"/>
          <w:vertAlign w:val="subscript"/>
        </w:rPr>
        <w:t>12</w:t>
      </w:r>
      <w:r w:rsidR="005944F8" w:rsidRPr="009860C6">
        <w:rPr>
          <w:szCs w:val="24"/>
        </w:rPr>
        <w:t xml:space="preserve"> </w:t>
      </w:r>
      <w:r w:rsidR="00B25E60">
        <w:rPr>
          <w:szCs w:val="24"/>
        </w:rPr>
        <w:t>were</w:t>
      </w:r>
      <w:r w:rsidR="005944F8" w:rsidRPr="009860C6">
        <w:rPr>
          <w:szCs w:val="24"/>
        </w:rPr>
        <w:t xml:space="preserve"> synthesized </w:t>
      </w:r>
      <w:r w:rsidR="00B25E60">
        <w:rPr>
          <w:szCs w:val="24"/>
        </w:rPr>
        <w:t>via</w:t>
      </w:r>
      <w:r w:rsidR="005944F8" w:rsidRPr="009860C6">
        <w:rPr>
          <w:szCs w:val="24"/>
        </w:rPr>
        <w:t xml:space="preserve"> </w:t>
      </w:r>
      <w:r w:rsidR="00777BF6" w:rsidRPr="009860C6">
        <w:rPr>
          <w:szCs w:val="24"/>
        </w:rPr>
        <w:t>a t</w:t>
      </w:r>
      <w:r w:rsidR="00B25E60">
        <w:rPr>
          <w:szCs w:val="24"/>
        </w:rPr>
        <w:t>h</w:t>
      </w:r>
      <w:r w:rsidR="00777BF6" w:rsidRPr="009860C6">
        <w:rPr>
          <w:szCs w:val="24"/>
        </w:rPr>
        <w:t>ree step</w:t>
      </w:r>
      <w:r w:rsidR="005944F8" w:rsidRPr="009860C6">
        <w:rPr>
          <w:szCs w:val="24"/>
        </w:rPr>
        <w:t xml:space="preserve"> solid-state reaction in </w:t>
      </w:r>
      <w:r w:rsidR="00DE6E5B">
        <w:rPr>
          <w:szCs w:val="24"/>
        </w:rPr>
        <w:t>a</w:t>
      </w:r>
      <w:r w:rsidR="00DE6E5B" w:rsidRPr="009860C6">
        <w:rPr>
          <w:szCs w:val="24"/>
        </w:rPr>
        <w:t xml:space="preserve">rgon </w:t>
      </w:r>
      <w:r w:rsidR="005944F8" w:rsidRPr="009860C6">
        <w:rPr>
          <w:szCs w:val="24"/>
        </w:rPr>
        <w:t>atmosphere.</w:t>
      </w:r>
      <w:hyperlink w:anchor="_ENREF_28" w:tooltip="Tsai, 2015 #290" w:history="1">
        <w:r w:rsidR="00841DCA" w:rsidRPr="009860C6">
          <w:rPr>
            <w:szCs w:val="24"/>
          </w:rPr>
          <w:fldChar w:fldCharType="begin"/>
        </w:r>
        <w:r w:rsidR="00841DCA">
          <w:rPr>
            <w:szCs w:val="24"/>
          </w:rPr>
          <w:instrText xml:space="preserve"> ADDIN EN.CITE &lt;EndNote&gt;&lt;Cite&gt;&lt;Author&gt;Tsai&lt;/Author&gt;&lt;Year&gt;2015&lt;/Year&gt;&lt;RecNum&gt;290&lt;/RecNum&gt;&lt;DisplayText&gt;&lt;style face="superscript"&gt;28&lt;/style&gt;&lt;/DisplayText&gt;&lt;record&gt;&lt;rec-number&gt;290&lt;/rec-number&gt;&lt;foreign-keys&gt;&lt;key app="EN" db-id="pr92drrfkw0sdbepxwcvavfi02xpvvrapta9"&gt;290&lt;/key&gt;&lt;/foreign-keys&gt;&lt;ref-type name="Journal Article"&gt;17&lt;/ref-type&gt;&lt;contributors&gt;&lt;authors&gt;&lt;author&gt;Tsai, C. L.&lt;/author&gt;&lt;author&gt;Dashjav, E.&lt;/author&gt;&lt;author&gt;Hammer, E. M.&lt;/author&gt;&lt;author&gt;Finsterbusch, M.&lt;/author&gt;&lt;author&gt;Tietz, F.&lt;/author&gt;&lt;author&gt;Uhlenbruck, S.&lt;/author&gt;&lt;author&gt;Buchkremer, H. P.&lt;/author&gt;&lt;/authors&gt;&lt;/contributors&gt;&lt;auth-address&gt;Forschungszentrum Julich, Inst Energy &amp;amp; Climate Res Mat Synth &amp;amp; Proc IEK 1, D-52425 Julich, Germany&amp;#xD;Julich Aachen Res Alliance JARA Energy, Julich, Germany&lt;/auth-address&gt;&lt;titles&gt;&lt;title&gt;High conductivity of mixed phase Al-substituted Li7La3Zr2O12&lt;/title&gt;&lt;secondary-title&gt;Journal of Electroceramics&lt;/secondary-title&gt;&lt;alt-title&gt;J Electroceram&lt;/alt-title&gt;&lt;/titles&gt;&lt;periodical&gt;&lt;full-title&gt;Journal of Electroceramics&lt;/full-title&gt;&lt;/periodical&gt;&lt;pages&gt;25-32&lt;/pages&gt;&lt;volume&gt;35&lt;/volume&gt;&lt;number&gt;1-4&lt;/number&gt;&lt;keywords&gt;&lt;keyword&gt;llz&lt;/keyword&gt;&lt;keyword&gt;li-ion conductivity&lt;/keyword&gt;&lt;keyword&gt;solid electrolyte&lt;/keyword&gt;&lt;keyword&gt;all solid state battery&lt;/keyword&gt;&lt;keyword&gt;solid-state&lt;/keyword&gt;&lt;keyword&gt;tetragonal li7la3zr2o12&lt;/keyword&gt;&lt;keyword&gt;cubic li7la3zr2o12&lt;/keyword&gt;&lt;keyword&gt;lithium&lt;/keyword&gt;&lt;keyword&gt;electrolyte&lt;/keyword&gt;&lt;keyword&gt;transport&lt;/keyword&gt;&lt;/keywords&gt;&lt;dates&gt;&lt;year&gt;2015&lt;/year&gt;&lt;pub-dates&gt;&lt;date&gt;Dec&lt;/date&gt;&lt;/pub-dates&gt;&lt;/dates&gt;&lt;isbn&gt;1385-3449&lt;/isbn&gt;&lt;accession-num&gt;WOS:000366155900004&lt;/accession-num&gt;&lt;urls&gt;&lt;related-urls&gt;&lt;url&gt;&amp;lt;Go to ISI&amp;gt;://WOS:000366155900004&lt;/url&gt;&lt;/related-urls&gt;&lt;/urls&gt;&lt;electronic-resource-num&gt;10.1007/s10832-015-9988-7&lt;/electronic-resource-num&gt;&lt;language&gt;English&lt;/language&gt;&lt;/record&gt;&lt;/Cite&gt;&lt;/EndNote&gt;</w:instrText>
        </w:r>
        <w:r w:rsidR="00841DCA" w:rsidRPr="009860C6">
          <w:rPr>
            <w:szCs w:val="24"/>
          </w:rPr>
          <w:fldChar w:fldCharType="separate"/>
        </w:r>
        <w:r w:rsidR="00841DCA" w:rsidRPr="00841DCA">
          <w:rPr>
            <w:noProof/>
            <w:szCs w:val="24"/>
            <w:vertAlign w:val="superscript"/>
          </w:rPr>
          <w:t>28</w:t>
        </w:r>
        <w:r w:rsidR="00841DCA" w:rsidRPr="009860C6">
          <w:rPr>
            <w:szCs w:val="24"/>
          </w:rPr>
          <w:fldChar w:fldCharType="end"/>
        </w:r>
      </w:hyperlink>
      <w:r w:rsidR="002915F9" w:rsidRPr="009860C6">
        <w:rPr>
          <w:szCs w:val="24"/>
        </w:rPr>
        <w:t xml:space="preserve"> They were prepared </w:t>
      </w:r>
      <w:r w:rsidR="00C46513" w:rsidRPr="009860C6">
        <w:rPr>
          <w:szCs w:val="24"/>
        </w:rPr>
        <w:t xml:space="preserve">in 50 g batches </w:t>
      </w:r>
      <w:r w:rsidR="002915F9" w:rsidRPr="009860C6">
        <w:rPr>
          <w:szCs w:val="24"/>
        </w:rPr>
        <w:t>from LiOH</w:t>
      </w:r>
      <w:r w:rsidR="00A86B86" w:rsidRPr="009860C6">
        <w:rPr>
          <w:szCs w:val="24"/>
        </w:rPr>
        <w:t> ∙ H</w:t>
      </w:r>
      <w:r w:rsidR="00A86B86" w:rsidRPr="009860C6">
        <w:rPr>
          <w:szCs w:val="24"/>
          <w:vertAlign w:val="subscript"/>
        </w:rPr>
        <w:t>2</w:t>
      </w:r>
      <w:r w:rsidR="00A86B86" w:rsidRPr="009860C6">
        <w:rPr>
          <w:szCs w:val="24"/>
        </w:rPr>
        <w:t>O</w:t>
      </w:r>
      <w:r w:rsidR="002915F9" w:rsidRPr="009860C6">
        <w:rPr>
          <w:szCs w:val="24"/>
        </w:rPr>
        <w:t xml:space="preserve"> (</w:t>
      </w:r>
      <w:r w:rsidR="00A86B86" w:rsidRPr="009860C6">
        <w:rPr>
          <w:szCs w:val="24"/>
        </w:rPr>
        <w:t>98%</w:t>
      </w:r>
      <w:r w:rsidR="002915F9" w:rsidRPr="009860C6">
        <w:rPr>
          <w:szCs w:val="24"/>
        </w:rPr>
        <w:t xml:space="preserve">; </w:t>
      </w:r>
      <w:r w:rsidR="00777BF6" w:rsidRPr="009860C6">
        <w:rPr>
          <w:szCs w:val="24"/>
        </w:rPr>
        <w:t>Merck</w:t>
      </w:r>
      <w:r w:rsidR="002915F9" w:rsidRPr="009860C6">
        <w:rPr>
          <w:szCs w:val="24"/>
        </w:rPr>
        <w:t>), La</w:t>
      </w:r>
      <w:r w:rsidR="002915F9" w:rsidRPr="009860C6">
        <w:rPr>
          <w:szCs w:val="24"/>
          <w:vertAlign w:val="subscript"/>
        </w:rPr>
        <w:t>2</w:t>
      </w:r>
      <w:r w:rsidR="002915F9" w:rsidRPr="009860C6">
        <w:rPr>
          <w:szCs w:val="24"/>
        </w:rPr>
        <w:t>O</w:t>
      </w:r>
      <w:r w:rsidR="002915F9" w:rsidRPr="009860C6">
        <w:rPr>
          <w:szCs w:val="24"/>
          <w:vertAlign w:val="subscript"/>
        </w:rPr>
        <w:t>3</w:t>
      </w:r>
      <w:r w:rsidR="005944F8" w:rsidRPr="009860C6">
        <w:rPr>
          <w:szCs w:val="24"/>
        </w:rPr>
        <w:t xml:space="preserve"> </w:t>
      </w:r>
      <w:r w:rsidR="002915F9" w:rsidRPr="009860C6">
        <w:rPr>
          <w:szCs w:val="24"/>
        </w:rPr>
        <w:t>(</w:t>
      </w:r>
      <w:r w:rsidR="00777BF6" w:rsidRPr="009860C6">
        <w:rPr>
          <w:szCs w:val="24"/>
        </w:rPr>
        <w:t>99</w:t>
      </w:r>
      <w:r w:rsidR="009F168A" w:rsidRPr="009860C6">
        <w:rPr>
          <w:szCs w:val="24"/>
        </w:rPr>
        <w:t>.</w:t>
      </w:r>
      <w:r w:rsidR="00777BF6" w:rsidRPr="009860C6">
        <w:rPr>
          <w:szCs w:val="24"/>
        </w:rPr>
        <w:t xml:space="preserve">9%, </w:t>
      </w:r>
      <w:r w:rsidR="002915F9" w:rsidRPr="009860C6">
        <w:rPr>
          <w:szCs w:val="24"/>
        </w:rPr>
        <w:t>dried at 900</w:t>
      </w:r>
      <w:r w:rsidR="00101EE2">
        <w:rPr>
          <w:szCs w:val="24"/>
        </w:rPr>
        <w:t> </w:t>
      </w:r>
      <w:r w:rsidR="002915F9" w:rsidRPr="009860C6">
        <w:rPr>
          <w:szCs w:val="24"/>
        </w:rPr>
        <w:t>°C, 10</w:t>
      </w:r>
      <w:r w:rsidR="00101EE2">
        <w:rPr>
          <w:szCs w:val="24"/>
        </w:rPr>
        <w:t> </w:t>
      </w:r>
      <w:r w:rsidR="002915F9" w:rsidRPr="009860C6">
        <w:rPr>
          <w:szCs w:val="24"/>
        </w:rPr>
        <w:t xml:space="preserve">h; </w:t>
      </w:r>
      <w:r w:rsidR="00777BF6" w:rsidRPr="009860C6">
        <w:rPr>
          <w:szCs w:val="24"/>
        </w:rPr>
        <w:t>Merck</w:t>
      </w:r>
      <w:r w:rsidR="002915F9" w:rsidRPr="009860C6">
        <w:rPr>
          <w:szCs w:val="24"/>
        </w:rPr>
        <w:t>), ZrO</w:t>
      </w:r>
      <w:r w:rsidR="002915F9" w:rsidRPr="009860C6">
        <w:rPr>
          <w:szCs w:val="24"/>
          <w:vertAlign w:val="subscript"/>
        </w:rPr>
        <w:t xml:space="preserve">2 </w:t>
      </w:r>
      <w:r w:rsidR="002915F9" w:rsidRPr="009860C6">
        <w:rPr>
          <w:szCs w:val="24"/>
        </w:rPr>
        <w:t>(99</w:t>
      </w:r>
      <w:r w:rsidR="009F168A" w:rsidRPr="009860C6">
        <w:rPr>
          <w:szCs w:val="24"/>
        </w:rPr>
        <w:t>.</w:t>
      </w:r>
      <w:r w:rsidR="00777BF6" w:rsidRPr="009860C6">
        <w:rPr>
          <w:szCs w:val="24"/>
        </w:rPr>
        <w:t>5</w:t>
      </w:r>
      <w:r w:rsidR="002915F9" w:rsidRPr="009860C6">
        <w:rPr>
          <w:szCs w:val="24"/>
        </w:rPr>
        <w:t xml:space="preserve">%, </w:t>
      </w:r>
      <w:r w:rsidR="00777BF6" w:rsidRPr="009860C6">
        <w:rPr>
          <w:szCs w:val="24"/>
        </w:rPr>
        <w:t>Treibacher</w:t>
      </w:r>
      <w:r w:rsidR="002915F9" w:rsidRPr="009860C6">
        <w:rPr>
          <w:szCs w:val="24"/>
        </w:rPr>
        <w:t>), Al</w:t>
      </w:r>
      <w:r w:rsidR="002915F9" w:rsidRPr="009860C6">
        <w:rPr>
          <w:szCs w:val="24"/>
          <w:vertAlign w:val="subscript"/>
        </w:rPr>
        <w:t>2</w:t>
      </w:r>
      <w:r w:rsidR="002915F9" w:rsidRPr="009860C6">
        <w:rPr>
          <w:szCs w:val="24"/>
        </w:rPr>
        <w:t>O</w:t>
      </w:r>
      <w:r w:rsidR="002915F9" w:rsidRPr="009860C6">
        <w:rPr>
          <w:szCs w:val="24"/>
          <w:vertAlign w:val="subscript"/>
        </w:rPr>
        <w:t>3</w:t>
      </w:r>
      <w:r w:rsidR="002915F9" w:rsidRPr="009860C6">
        <w:rPr>
          <w:szCs w:val="24"/>
        </w:rPr>
        <w:t xml:space="preserve"> (99</w:t>
      </w:r>
      <w:r w:rsidR="009F168A" w:rsidRPr="009860C6">
        <w:rPr>
          <w:szCs w:val="24"/>
        </w:rPr>
        <w:t>.</w:t>
      </w:r>
      <w:r w:rsidR="00777BF6" w:rsidRPr="009860C6">
        <w:rPr>
          <w:szCs w:val="24"/>
        </w:rPr>
        <w:t>9</w:t>
      </w:r>
      <w:r w:rsidR="002915F9" w:rsidRPr="009860C6">
        <w:rPr>
          <w:szCs w:val="24"/>
        </w:rPr>
        <w:t xml:space="preserve">%, </w:t>
      </w:r>
      <w:r w:rsidR="00777BF6" w:rsidRPr="009860C6">
        <w:rPr>
          <w:szCs w:val="24"/>
        </w:rPr>
        <w:t>Inframat</w:t>
      </w:r>
      <w:r w:rsidR="002915F9" w:rsidRPr="009860C6">
        <w:rPr>
          <w:szCs w:val="24"/>
        </w:rPr>
        <w:t>) and Ta</w:t>
      </w:r>
      <w:r w:rsidR="006C1813" w:rsidRPr="009860C6">
        <w:rPr>
          <w:szCs w:val="24"/>
          <w:vertAlign w:val="subscript"/>
        </w:rPr>
        <w:t>2</w:t>
      </w:r>
      <w:r w:rsidR="002915F9" w:rsidRPr="009860C6">
        <w:rPr>
          <w:szCs w:val="24"/>
        </w:rPr>
        <w:t>O</w:t>
      </w:r>
      <w:r w:rsidR="002915F9" w:rsidRPr="009860C6">
        <w:rPr>
          <w:szCs w:val="24"/>
          <w:vertAlign w:val="subscript"/>
        </w:rPr>
        <w:t>5</w:t>
      </w:r>
      <w:r w:rsidR="002915F9" w:rsidRPr="009860C6">
        <w:rPr>
          <w:szCs w:val="24"/>
        </w:rPr>
        <w:t xml:space="preserve"> (</w:t>
      </w:r>
      <w:r w:rsidR="006C1813" w:rsidRPr="009860C6">
        <w:rPr>
          <w:szCs w:val="24"/>
        </w:rPr>
        <w:t>99</w:t>
      </w:r>
      <w:r w:rsidR="009F168A" w:rsidRPr="009860C6">
        <w:rPr>
          <w:szCs w:val="24"/>
        </w:rPr>
        <w:t>.</w:t>
      </w:r>
      <w:r w:rsidR="00A86B86" w:rsidRPr="009860C6">
        <w:rPr>
          <w:szCs w:val="24"/>
        </w:rPr>
        <w:t>5</w:t>
      </w:r>
      <w:r w:rsidR="006C1813" w:rsidRPr="009860C6">
        <w:rPr>
          <w:szCs w:val="24"/>
        </w:rPr>
        <w:t xml:space="preserve">%, </w:t>
      </w:r>
      <w:r w:rsidR="00A86B86" w:rsidRPr="009860C6">
        <w:rPr>
          <w:szCs w:val="24"/>
        </w:rPr>
        <w:t>Inframat</w:t>
      </w:r>
      <w:r w:rsidR="006C1813" w:rsidRPr="009860C6">
        <w:rPr>
          <w:szCs w:val="24"/>
        </w:rPr>
        <w:t>)</w:t>
      </w:r>
      <w:r w:rsidR="00777BF6" w:rsidRPr="009860C6">
        <w:rPr>
          <w:szCs w:val="24"/>
        </w:rPr>
        <w:t>. The educts were mixed in stoichiometric amounts</w:t>
      </w:r>
      <w:r w:rsidR="00A86B86" w:rsidRPr="009860C6">
        <w:rPr>
          <w:szCs w:val="24"/>
        </w:rPr>
        <w:t xml:space="preserve"> with an excess of 15% of </w:t>
      </w:r>
      <w:r w:rsidR="00F70A3A" w:rsidRPr="009860C6">
        <w:rPr>
          <w:szCs w:val="24"/>
        </w:rPr>
        <w:t>LiOH ∙ H</w:t>
      </w:r>
      <w:r w:rsidR="00F70A3A" w:rsidRPr="009860C6">
        <w:rPr>
          <w:szCs w:val="24"/>
          <w:vertAlign w:val="subscript"/>
        </w:rPr>
        <w:t>2</w:t>
      </w:r>
      <w:r w:rsidR="00F70A3A" w:rsidRPr="009860C6">
        <w:rPr>
          <w:szCs w:val="24"/>
        </w:rPr>
        <w:t xml:space="preserve">O </w:t>
      </w:r>
      <w:r w:rsidR="00A86B86" w:rsidRPr="009860C6">
        <w:rPr>
          <w:szCs w:val="24"/>
        </w:rPr>
        <w:t xml:space="preserve">to compensate the </w:t>
      </w:r>
      <w:r w:rsidR="00DE6E5B">
        <w:rPr>
          <w:szCs w:val="24"/>
        </w:rPr>
        <w:t>l</w:t>
      </w:r>
      <w:r w:rsidR="00DE6E5B" w:rsidRPr="009860C6">
        <w:rPr>
          <w:szCs w:val="24"/>
        </w:rPr>
        <w:t xml:space="preserve">ithium </w:t>
      </w:r>
      <w:r w:rsidR="00A86B86" w:rsidRPr="009860C6">
        <w:rPr>
          <w:szCs w:val="24"/>
        </w:rPr>
        <w:t xml:space="preserve">loss during the calcination processes. </w:t>
      </w:r>
      <w:r w:rsidR="0066062F" w:rsidRPr="009860C6">
        <w:rPr>
          <w:szCs w:val="24"/>
        </w:rPr>
        <w:t xml:space="preserve">They </w:t>
      </w:r>
      <w:r w:rsidR="00B25E60">
        <w:rPr>
          <w:szCs w:val="24"/>
        </w:rPr>
        <w:t xml:space="preserve">were </w:t>
      </w:r>
      <w:r w:rsidR="0066062F" w:rsidRPr="009860C6">
        <w:rPr>
          <w:szCs w:val="24"/>
        </w:rPr>
        <w:t xml:space="preserve">homogenized </w:t>
      </w:r>
      <w:r w:rsidR="00A86B86" w:rsidRPr="009860C6">
        <w:rPr>
          <w:szCs w:val="24"/>
        </w:rPr>
        <w:t xml:space="preserve">by </w:t>
      </w:r>
      <w:r w:rsidR="00E136D3" w:rsidRPr="009860C6">
        <w:rPr>
          <w:szCs w:val="24"/>
        </w:rPr>
        <w:t xml:space="preserve">grinding </w:t>
      </w:r>
      <w:r w:rsidR="00B25E60">
        <w:rPr>
          <w:szCs w:val="24"/>
        </w:rPr>
        <w:t xml:space="preserve">in a mortar </w:t>
      </w:r>
      <w:r w:rsidR="00D578EB">
        <w:rPr>
          <w:szCs w:val="24"/>
        </w:rPr>
        <w:t>(Retsch RM </w:t>
      </w:r>
      <w:r w:rsidR="00E136D3" w:rsidRPr="009860C6">
        <w:rPr>
          <w:szCs w:val="24"/>
        </w:rPr>
        <w:t>200)</w:t>
      </w:r>
      <w:r w:rsidR="00A86B86" w:rsidRPr="009860C6">
        <w:rPr>
          <w:szCs w:val="24"/>
        </w:rPr>
        <w:t xml:space="preserve"> for 1</w:t>
      </w:r>
      <w:r w:rsidR="00101EE2">
        <w:rPr>
          <w:szCs w:val="24"/>
        </w:rPr>
        <w:t> </w:t>
      </w:r>
      <w:r w:rsidR="00A86B86" w:rsidRPr="009860C6">
        <w:rPr>
          <w:szCs w:val="24"/>
        </w:rPr>
        <w:t>h</w:t>
      </w:r>
      <w:r w:rsidR="0066062F" w:rsidRPr="009860C6">
        <w:rPr>
          <w:szCs w:val="24"/>
        </w:rPr>
        <w:t xml:space="preserve"> and pressed</w:t>
      </w:r>
      <w:r w:rsidR="006C1813" w:rsidRPr="009860C6">
        <w:rPr>
          <w:szCs w:val="24"/>
        </w:rPr>
        <w:t xml:space="preserve"> </w:t>
      </w:r>
      <w:r w:rsidR="00B25E60">
        <w:rPr>
          <w:szCs w:val="24"/>
        </w:rPr>
        <w:t>with</w:t>
      </w:r>
      <w:r w:rsidR="006C1813" w:rsidRPr="009860C6">
        <w:rPr>
          <w:szCs w:val="24"/>
        </w:rPr>
        <w:t xml:space="preserve"> </w:t>
      </w:r>
      <w:r w:rsidR="0066062F" w:rsidRPr="009860C6">
        <w:rPr>
          <w:szCs w:val="24"/>
        </w:rPr>
        <w:t>a</w:t>
      </w:r>
      <w:r w:rsidR="006C1813" w:rsidRPr="009860C6">
        <w:rPr>
          <w:szCs w:val="24"/>
        </w:rPr>
        <w:t xml:space="preserve"> uniaxial press </w:t>
      </w:r>
      <w:r w:rsidR="00B25E60">
        <w:rPr>
          <w:szCs w:val="24"/>
        </w:rPr>
        <w:t>in</w:t>
      </w:r>
      <w:r w:rsidR="006C1813" w:rsidRPr="009860C6">
        <w:rPr>
          <w:szCs w:val="24"/>
        </w:rPr>
        <w:t>to pellets</w:t>
      </w:r>
      <w:r w:rsidR="00DE6E5B" w:rsidRPr="009860C6">
        <w:rPr>
          <w:szCs w:val="24"/>
        </w:rPr>
        <w:t xml:space="preserve"> </w:t>
      </w:r>
      <w:r w:rsidR="009F168A" w:rsidRPr="009860C6">
        <w:rPr>
          <w:szCs w:val="24"/>
        </w:rPr>
        <w:t>to reduce the diffusion pathways of educts metal atoms to their final lattice positions during solid-state reaction</w:t>
      </w:r>
      <w:r w:rsidRPr="009860C6">
        <w:rPr>
          <w:szCs w:val="24"/>
        </w:rPr>
        <w:t xml:space="preserve"> and to reduce lithium evaporation</w:t>
      </w:r>
      <w:r w:rsidR="009F168A" w:rsidRPr="009860C6">
        <w:rPr>
          <w:szCs w:val="24"/>
        </w:rPr>
        <w:t xml:space="preserve">. </w:t>
      </w:r>
      <w:r w:rsidR="00B25E60">
        <w:rPr>
          <w:szCs w:val="24"/>
        </w:rPr>
        <w:t>A</w:t>
      </w:r>
      <w:r w:rsidR="00B25E60" w:rsidRPr="009860C6">
        <w:rPr>
          <w:szCs w:val="24"/>
        </w:rPr>
        <w:t xml:space="preserve"> subsequent calcination at 850</w:t>
      </w:r>
      <w:r w:rsidR="00101EE2">
        <w:rPr>
          <w:szCs w:val="24"/>
        </w:rPr>
        <w:t> </w:t>
      </w:r>
      <w:r w:rsidR="00B25E60" w:rsidRPr="009860C6">
        <w:rPr>
          <w:szCs w:val="24"/>
        </w:rPr>
        <w:t>°C for 20</w:t>
      </w:r>
      <w:r w:rsidR="00101EE2">
        <w:rPr>
          <w:szCs w:val="24"/>
        </w:rPr>
        <w:t> </w:t>
      </w:r>
      <w:r w:rsidR="00B25E60" w:rsidRPr="009860C6">
        <w:rPr>
          <w:szCs w:val="24"/>
        </w:rPr>
        <w:t>h</w:t>
      </w:r>
      <w:r w:rsidR="00F65F98" w:rsidRPr="009860C6">
        <w:rPr>
          <w:szCs w:val="24"/>
        </w:rPr>
        <w:t xml:space="preserve"> </w:t>
      </w:r>
      <w:r w:rsidR="00DE6E5B">
        <w:rPr>
          <w:szCs w:val="24"/>
        </w:rPr>
        <w:t xml:space="preserve">in argon </w:t>
      </w:r>
      <w:r w:rsidR="00B25E60">
        <w:rPr>
          <w:szCs w:val="24"/>
        </w:rPr>
        <w:t>was done using</w:t>
      </w:r>
      <w:r w:rsidR="00B25E60" w:rsidRPr="009860C6">
        <w:rPr>
          <w:szCs w:val="24"/>
        </w:rPr>
        <w:t xml:space="preserve"> graphite crucible</w:t>
      </w:r>
      <w:r w:rsidR="00B25E60">
        <w:rPr>
          <w:szCs w:val="24"/>
        </w:rPr>
        <w:t>s to avoid</w:t>
      </w:r>
      <w:r w:rsidR="00B25E60" w:rsidRPr="009860C6">
        <w:rPr>
          <w:szCs w:val="24"/>
        </w:rPr>
        <w:t xml:space="preserve"> </w:t>
      </w:r>
      <w:r w:rsidR="00DE6E5B">
        <w:rPr>
          <w:szCs w:val="24"/>
        </w:rPr>
        <w:t>a</w:t>
      </w:r>
      <w:r w:rsidR="00DE6E5B" w:rsidRPr="009860C6">
        <w:rPr>
          <w:szCs w:val="24"/>
        </w:rPr>
        <w:t xml:space="preserve">luminum </w:t>
      </w:r>
      <w:r w:rsidR="00F65F98" w:rsidRPr="009860C6">
        <w:rPr>
          <w:szCs w:val="24"/>
        </w:rPr>
        <w:t xml:space="preserve">uptake. </w:t>
      </w:r>
      <w:r w:rsidR="006C1813" w:rsidRPr="009860C6">
        <w:rPr>
          <w:szCs w:val="24"/>
        </w:rPr>
        <w:t>T</w:t>
      </w:r>
      <w:r w:rsidR="00B25E60">
        <w:rPr>
          <w:szCs w:val="24"/>
        </w:rPr>
        <w:t>wo more cycles of</w:t>
      </w:r>
      <w:r w:rsidR="006C1813" w:rsidRPr="009860C6">
        <w:rPr>
          <w:szCs w:val="24"/>
        </w:rPr>
        <w:t xml:space="preserve"> </w:t>
      </w:r>
      <w:r w:rsidR="00E136D3" w:rsidRPr="009860C6">
        <w:rPr>
          <w:szCs w:val="24"/>
        </w:rPr>
        <w:t>grinding</w:t>
      </w:r>
      <w:r w:rsidR="006C1813" w:rsidRPr="009860C6">
        <w:rPr>
          <w:szCs w:val="24"/>
        </w:rPr>
        <w:t>, pellet pressing and calcination</w:t>
      </w:r>
      <w:r w:rsidR="0087440A" w:rsidRPr="009860C6">
        <w:rPr>
          <w:szCs w:val="24"/>
        </w:rPr>
        <w:t xml:space="preserve"> at </w:t>
      </w:r>
      <w:r w:rsidR="00B86390" w:rsidRPr="009860C6">
        <w:rPr>
          <w:szCs w:val="24"/>
        </w:rPr>
        <w:t>1000</w:t>
      </w:r>
      <w:r w:rsidR="00101EE2">
        <w:rPr>
          <w:szCs w:val="24"/>
        </w:rPr>
        <w:t> </w:t>
      </w:r>
      <w:r w:rsidR="00B86390" w:rsidRPr="009860C6">
        <w:rPr>
          <w:szCs w:val="24"/>
        </w:rPr>
        <w:t>°C</w:t>
      </w:r>
      <w:r w:rsidR="006C1813" w:rsidRPr="009860C6">
        <w:rPr>
          <w:szCs w:val="24"/>
        </w:rPr>
        <w:t xml:space="preserve"> </w:t>
      </w:r>
      <w:r w:rsidRPr="009860C6">
        <w:rPr>
          <w:szCs w:val="24"/>
        </w:rPr>
        <w:t>for 20</w:t>
      </w:r>
      <w:r w:rsidR="00101EE2">
        <w:rPr>
          <w:szCs w:val="24"/>
        </w:rPr>
        <w:t> </w:t>
      </w:r>
      <w:r w:rsidRPr="009860C6">
        <w:rPr>
          <w:szCs w:val="24"/>
        </w:rPr>
        <w:t xml:space="preserve">h </w:t>
      </w:r>
      <w:r w:rsidR="00DE6E5B">
        <w:rPr>
          <w:szCs w:val="24"/>
        </w:rPr>
        <w:t xml:space="preserve">in argon </w:t>
      </w:r>
      <w:r w:rsidR="00B25E60">
        <w:rPr>
          <w:szCs w:val="24"/>
        </w:rPr>
        <w:t>were done</w:t>
      </w:r>
      <w:r w:rsidR="0087440A" w:rsidRPr="009860C6">
        <w:rPr>
          <w:szCs w:val="24"/>
        </w:rPr>
        <w:t xml:space="preserve">. </w:t>
      </w:r>
      <w:r w:rsidR="00E136D3" w:rsidRPr="009860C6">
        <w:rPr>
          <w:szCs w:val="24"/>
        </w:rPr>
        <w:t xml:space="preserve">After calcination the </w:t>
      </w:r>
      <w:r w:rsidR="00EF446C" w:rsidRPr="009860C6">
        <w:rPr>
          <w:szCs w:val="24"/>
        </w:rPr>
        <w:t>LLZO</w:t>
      </w:r>
      <w:r w:rsidR="00E136D3" w:rsidRPr="009860C6">
        <w:rPr>
          <w:szCs w:val="24"/>
        </w:rPr>
        <w:t xml:space="preserve"> pellet</w:t>
      </w:r>
      <w:r w:rsidR="00B25E60">
        <w:rPr>
          <w:szCs w:val="24"/>
        </w:rPr>
        <w:t>s</w:t>
      </w:r>
      <w:r w:rsidR="00E136D3" w:rsidRPr="009860C6">
        <w:rPr>
          <w:szCs w:val="24"/>
        </w:rPr>
        <w:t xml:space="preserve"> </w:t>
      </w:r>
      <w:r w:rsidR="00B25E60">
        <w:rPr>
          <w:szCs w:val="24"/>
        </w:rPr>
        <w:t>were</w:t>
      </w:r>
      <w:r w:rsidR="00E136D3" w:rsidRPr="009860C6">
        <w:rPr>
          <w:szCs w:val="24"/>
        </w:rPr>
        <w:t xml:space="preserve"> transferred immediately into </w:t>
      </w:r>
      <w:r w:rsidR="00B25E60">
        <w:rPr>
          <w:szCs w:val="24"/>
        </w:rPr>
        <w:t xml:space="preserve">an </w:t>
      </w:r>
      <w:r w:rsidR="00E136D3" w:rsidRPr="009860C6">
        <w:rPr>
          <w:szCs w:val="24"/>
        </w:rPr>
        <w:t>argon</w:t>
      </w:r>
      <w:r w:rsidR="009F168A" w:rsidRPr="009860C6">
        <w:rPr>
          <w:szCs w:val="24"/>
        </w:rPr>
        <w:t xml:space="preserve"> </w:t>
      </w:r>
      <w:r w:rsidR="00E136D3" w:rsidRPr="009860C6">
        <w:rPr>
          <w:szCs w:val="24"/>
        </w:rPr>
        <w:t xml:space="preserve">glove box and </w:t>
      </w:r>
      <w:r w:rsidR="00B25E60">
        <w:rPr>
          <w:szCs w:val="24"/>
        </w:rPr>
        <w:t>again ground</w:t>
      </w:r>
      <w:r w:rsidR="00B25E60" w:rsidRPr="009860C6">
        <w:rPr>
          <w:szCs w:val="24"/>
        </w:rPr>
        <w:t xml:space="preserve"> </w:t>
      </w:r>
      <w:r w:rsidR="009F168A" w:rsidRPr="009860C6">
        <w:rPr>
          <w:szCs w:val="24"/>
        </w:rPr>
        <w:t xml:space="preserve">to a fine powder. </w:t>
      </w:r>
    </w:p>
    <w:p w14:paraId="127DEE30" w14:textId="77777777" w:rsidR="00EC426D" w:rsidRDefault="00D0773F" w:rsidP="00EC426D">
      <w:pPr>
        <w:pStyle w:val="Heading3"/>
      </w:pPr>
      <w:bookmarkStart w:id="57" w:name="_Toc466215092"/>
      <w:r>
        <w:t>LLZO</w:t>
      </w:r>
      <w:r w:rsidR="00096182">
        <w:t xml:space="preserve"> powder X-ray diffraction</w:t>
      </w:r>
      <w:bookmarkEnd w:id="57"/>
    </w:p>
    <w:p w14:paraId="04277225" w14:textId="62ABCAE6" w:rsidR="00BA5D94" w:rsidRPr="00A90AC7" w:rsidRDefault="00BA5D94" w:rsidP="00A90AC7">
      <w:pPr>
        <w:jc w:val="both"/>
      </w:pPr>
      <w:r w:rsidRPr="00A90AC7">
        <w:t>The</w:t>
      </w:r>
      <w:r w:rsidR="00936C37">
        <w:t xml:space="preserve"> powder</w:t>
      </w:r>
      <w:r w:rsidRPr="00A90AC7">
        <w:t xml:space="preserve"> </w:t>
      </w:r>
      <w:r w:rsidR="00F17F48" w:rsidRPr="00A90AC7">
        <w:t>x-ray diffraction (</w:t>
      </w:r>
      <w:r w:rsidR="00936C37">
        <w:t>P</w:t>
      </w:r>
      <w:r w:rsidR="00F17F48" w:rsidRPr="00A90AC7">
        <w:t xml:space="preserve">XRD) </w:t>
      </w:r>
      <w:r w:rsidRPr="00A90AC7">
        <w:t xml:space="preserve">structure </w:t>
      </w:r>
      <w:r w:rsidR="00F17F48" w:rsidRPr="00A90AC7">
        <w:t xml:space="preserve">analysis </w:t>
      </w:r>
      <w:r w:rsidRPr="00A90AC7">
        <w:t>and phase</w:t>
      </w:r>
      <w:r w:rsidR="00F17F48" w:rsidRPr="00A90AC7">
        <w:t xml:space="preserve"> characterization</w:t>
      </w:r>
      <w:r w:rsidRPr="00A90AC7">
        <w:t xml:space="preserve"> was done with a Bruker D4 Endeavour spectrometer equipped with a 1D detector LYNXEY and a DIFFRAC</w:t>
      </w:r>
      <w:r w:rsidRPr="00A90AC7">
        <w:rPr>
          <w:vertAlign w:val="superscript"/>
        </w:rPr>
        <w:t>plus</w:t>
      </w:r>
      <w:r w:rsidRPr="00A90AC7">
        <w:t xml:space="preserve"> BASIC package 2009 </w:t>
      </w:r>
      <w:r w:rsidR="00D72D2C" w:rsidRPr="00A90AC7">
        <w:t>using Cu</w:t>
      </w:r>
      <w:r w:rsidRPr="00A90AC7">
        <w:t>-K</w:t>
      </w:r>
      <w:r w:rsidRPr="00A90AC7">
        <w:rPr>
          <w:vertAlign w:val="subscript"/>
        </w:rPr>
        <w:t>α</w:t>
      </w:r>
      <w:r w:rsidRPr="00A90AC7">
        <w:t xml:space="preserve"> radiation.  </w:t>
      </w:r>
      <w:r w:rsidR="006B1B07" w:rsidRPr="00A90AC7">
        <w:t>The synthesized LLZO powders wer</w:t>
      </w:r>
      <w:r w:rsidR="00F47063" w:rsidRPr="00A90AC7">
        <w:t>e analyzed at room temperature in a 2θ range of 10° to 130° with a Δ</w:t>
      </w:r>
      <w:r w:rsidR="00F47063" w:rsidRPr="00A90AC7">
        <w:rPr>
          <w:vertAlign w:val="subscript"/>
        </w:rPr>
        <w:t xml:space="preserve">2θ </w:t>
      </w:r>
      <w:r w:rsidR="00F47063" w:rsidRPr="00A90AC7">
        <w:t>=0.02° and 2</w:t>
      </w:r>
      <w:r w:rsidR="00101EE2">
        <w:t> </w:t>
      </w:r>
      <w:r w:rsidR="00F47063" w:rsidRPr="00A90AC7">
        <w:t xml:space="preserve">s per step. </w:t>
      </w:r>
    </w:p>
    <w:p w14:paraId="7852AC96" w14:textId="77777777" w:rsidR="00B86390" w:rsidRPr="00096182" w:rsidRDefault="00B86390" w:rsidP="00096182">
      <w:pPr>
        <w:pStyle w:val="Heading3"/>
      </w:pPr>
      <w:bookmarkStart w:id="58" w:name="_Toc466215093"/>
      <w:r w:rsidRPr="00594B54">
        <w:t>POWGEN, VISON and BASIS Experiments:</w:t>
      </w:r>
      <w:bookmarkEnd w:id="58"/>
    </w:p>
    <w:p w14:paraId="16B3EAB5" w14:textId="77777777" w:rsidR="009B4CB4" w:rsidRDefault="009B4CB4" w:rsidP="000D735F">
      <w:pPr>
        <w:jc w:val="both"/>
        <w:rPr>
          <w:szCs w:val="24"/>
        </w:rPr>
      </w:pPr>
      <w:r w:rsidRPr="009860C6">
        <w:rPr>
          <w:szCs w:val="24"/>
        </w:rPr>
        <w:t xml:space="preserve">To assure that the electrolyte powders are free of any moisture or crystal water, they </w:t>
      </w:r>
      <w:r w:rsidR="005925EA">
        <w:rPr>
          <w:szCs w:val="24"/>
        </w:rPr>
        <w:t>were</w:t>
      </w:r>
      <w:r w:rsidRPr="009860C6">
        <w:rPr>
          <w:szCs w:val="24"/>
        </w:rPr>
        <w:t xml:space="preserve"> stored </w:t>
      </w:r>
      <w:r w:rsidR="005925EA">
        <w:rPr>
          <w:szCs w:val="24"/>
        </w:rPr>
        <w:t xml:space="preserve">at </w:t>
      </w:r>
      <w:r w:rsidRPr="009860C6">
        <w:rPr>
          <w:szCs w:val="24"/>
        </w:rPr>
        <w:t>all time</w:t>
      </w:r>
      <w:r w:rsidR="005925EA">
        <w:rPr>
          <w:szCs w:val="24"/>
        </w:rPr>
        <w:t>s</w:t>
      </w:r>
      <w:r w:rsidRPr="009860C6">
        <w:rPr>
          <w:szCs w:val="24"/>
        </w:rPr>
        <w:t xml:space="preserve"> in a</w:t>
      </w:r>
      <w:r w:rsidR="005925EA">
        <w:rPr>
          <w:szCs w:val="24"/>
        </w:rPr>
        <w:t>n Ar filled</w:t>
      </w:r>
      <w:r w:rsidRPr="009860C6">
        <w:rPr>
          <w:szCs w:val="24"/>
        </w:rPr>
        <w:t xml:space="preserve"> glove box. Furthermore</w:t>
      </w:r>
      <w:r w:rsidR="005925EA">
        <w:rPr>
          <w:szCs w:val="24"/>
        </w:rPr>
        <w:t>,</w:t>
      </w:r>
      <w:r w:rsidRPr="009860C6">
        <w:rPr>
          <w:szCs w:val="24"/>
        </w:rPr>
        <w:t xml:space="preserve"> for </w:t>
      </w:r>
      <w:r w:rsidR="005A6ABE">
        <w:rPr>
          <w:szCs w:val="24"/>
        </w:rPr>
        <w:t>every</w:t>
      </w:r>
      <w:r w:rsidR="005A6ABE" w:rsidRPr="009860C6">
        <w:rPr>
          <w:szCs w:val="24"/>
        </w:rPr>
        <w:t xml:space="preserve"> </w:t>
      </w:r>
      <w:r w:rsidRPr="009860C6">
        <w:rPr>
          <w:szCs w:val="24"/>
        </w:rPr>
        <w:t>measurement 10</w:t>
      </w:r>
      <w:r w:rsidR="00101EE2">
        <w:rPr>
          <w:szCs w:val="24"/>
        </w:rPr>
        <w:t> </w:t>
      </w:r>
      <w:r w:rsidRPr="009860C6">
        <w:rPr>
          <w:szCs w:val="24"/>
        </w:rPr>
        <w:t xml:space="preserve">g of each LLZO powder batch </w:t>
      </w:r>
      <w:r w:rsidR="005925EA">
        <w:rPr>
          <w:szCs w:val="24"/>
        </w:rPr>
        <w:t>were</w:t>
      </w:r>
      <w:r w:rsidR="005925EA" w:rsidRPr="009860C6">
        <w:rPr>
          <w:szCs w:val="24"/>
        </w:rPr>
        <w:t xml:space="preserve"> </w:t>
      </w:r>
      <w:r w:rsidRPr="009860C6">
        <w:rPr>
          <w:szCs w:val="24"/>
        </w:rPr>
        <w:t>calcined in a furnace inside the glove box at 450</w:t>
      </w:r>
      <w:r w:rsidR="00101EE2">
        <w:rPr>
          <w:szCs w:val="24"/>
        </w:rPr>
        <w:t> </w:t>
      </w:r>
      <w:r w:rsidRPr="009860C6">
        <w:rPr>
          <w:szCs w:val="24"/>
        </w:rPr>
        <w:t>°C for 3</w:t>
      </w:r>
      <w:r w:rsidR="00101EE2">
        <w:rPr>
          <w:szCs w:val="24"/>
        </w:rPr>
        <w:t> </w:t>
      </w:r>
      <w:r w:rsidRPr="009860C6">
        <w:rPr>
          <w:szCs w:val="24"/>
        </w:rPr>
        <w:t xml:space="preserve">h. The vanadium cans for </w:t>
      </w:r>
      <w:r w:rsidR="00FF45AB">
        <w:rPr>
          <w:szCs w:val="24"/>
        </w:rPr>
        <w:t xml:space="preserve">the </w:t>
      </w:r>
      <w:r w:rsidRPr="009860C6">
        <w:rPr>
          <w:szCs w:val="24"/>
        </w:rPr>
        <w:t xml:space="preserve">POWGEN and VISION </w:t>
      </w:r>
      <w:r w:rsidR="00FF45AB" w:rsidRPr="009860C6">
        <w:rPr>
          <w:szCs w:val="24"/>
        </w:rPr>
        <w:t>experimen</w:t>
      </w:r>
      <w:r w:rsidR="00FF45AB">
        <w:rPr>
          <w:szCs w:val="24"/>
        </w:rPr>
        <w:t>ts</w:t>
      </w:r>
      <w:r w:rsidR="00FF45AB" w:rsidRPr="009860C6">
        <w:rPr>
          <w:szCs w:val="24"/>
        </w:rPr>
        <w:t xml:space="preserve"> </w:t>
      </w:r>
      <w:r w:rsidRPr="009860C6">
        <w:rPr>
          <w:szCs w:val="24"/>
        </w:rPr>
        <w:t xml:space="preserve">and the </w:t>
      </w:r>
      <w:r w:rsidR="00101EE2">
        <w:rPr>
          <w:szCs w:val="24"/>
        </w:rPr>
        <w:t>a</w:t>
      </w:r>
      <w:r w:rsidR="00101EE2" w:rsidRPr="009860C6">
        <w:rPr>
          <w:szCs w:val="24"/>
        </w:rPr>
        <w:t xml:space="preserve">luminum </w:t>
      </w:r>
      <w:r w:rsidRPr="009860C6">
        <w:rPr>
          <w:szCs w:val="24"/>
        </w:rPr>
        <w:t xml:space="preserve">cans for the BASIS experiment </w:t>
      </w:r>
      <w:r w:rsidR="005925EA">
        <w:rPr>
          <w:szCs w:val="24"/>
        </w:rPr>
        <w:t>were also</w:t>
      </w:r>
      <w:r w:rsidRPr="009860C6">
        <w:rPr>
          <w:szCs w:val="24"/>
        </w:rPr>
        <w:t xml:space="preserve"> stored inside the glove box at 200</w:t>
      </w:r>
      <w:r w:rsidR="00101EE2">
        <w:rPr>
          <w:szCs w:val="24"/>
        </w:rPr>
        <w:t> </w:t>
      </w:r>
      <w:r w:rsidRPr="009860C6">
        <w:rPr>
          <w:szCs w:val="24"/>
        </w:rPr>
        <w:t>°C for 7 to 12</w:t>
      </w:r>
      <w:r w:rsidR="00101EE2">
        <w:rPr>
          <w:szCs w:val="24"/>
        </w:rPr>
        <w:t> </w:t>
      </w:r>
      <w:r w:rsidRPr="009860C6">
        <w:rPr>
          <w:szCs w:val="24"/>
        </w:rPr>
        <w:t>h. After the calcination and cool down of the powder</w:t>
      </w:r>
      <w:r w:rsidR="005925EA">
        <w:rPr>
          <w:szCs w:val="24"/>
        </w:rPr>
        <w:t>,</w:t>
      </w:r>
      <w:r w:rsidRPr="009860C6">
        <w:rPr>
          <w:szCs w:val="24"/>
        </w:rPr>
        <w:t xml:space="preserve"> it </w:t>
      </w:r>
      <w:r w:rsidR="005925EA">
        <w:rPr>
          <w:szCs w:val="24"/>
        </w:rPr>
        <w:t>was</w:t>
      </w:r>
      <w:r w:rsidRPr="009860C6">
        <w:rPr>
          <w:szCs w:val="24"/>
        </w:rPr>
        <w:t xml:space="preserve"> loaded into the sample cans and sealed. Vanadium cans </w:t>
      </w:r>
      <w:r w:rsidR="005925EA">
        <w:rPr>
          <w:szCs w:val="24"/>
        </w:rPr>
        <w:t>were</w:t>
      </w:r>
      <w:r w:rsidR="005925EA" w:rsidRPr="009860C6">
        <w:rPr>
          <w:szCs w:val="24"/>
        </w:rPr>
        <w:t xml:space="preserve"> </w:t>
      </w:r>
      <w:r w:rsidRPr="009860C6">
        <w:rPr>
          <w:szCs w:val="24"/>
        </w:rPr>
        <w:t xml:space="preserve">sealed by a copper gasket and aluminum cans </w:t>
      </w:r>
      <w:r w:rsidR="005925EA">
        <w:rPr>
          <w:szCs w:val="24"/>
        </w:rPr>
        <w:t>were</w:t>
      </w:r>
      <w:r w:rsidRPr="009860C6">
        <w:rPr>
          <w:szCs w:val="24"/>
        </w:rPr>
        <w:t xml:space="preserve"> sealed by using </w:t>
      </w:r>
      <w:r w:rsidR="005925EA">
        <w:rPr>
          <w:szCs w:val="24"/>
        </w:rPr>
        <w:t xml:space="preserve">a </w:t>
      </w:r>
      <w:r w:rsidRPr="009860C6">
        <w:rPr>
          <w:szCs w:val="24"/>
        </w:rPr>
        <w:t>200</w:t>
      </w:r>
      <w:r w:rsidR="00101EE2">
        <w:rPr>
          <w:szCs w:val="24"/>
        </w:rPr>
        <w:t> </w:t>
      </w:r>
      <w:r w:rsidRPr="009860C6">
        <w:rPr>
          <w:szCs w:val="24"/>
        </w:rPr>
        <w:t xml:space="preserve">µm aluminum foil as gasket. </w:t>
      </w:r>
    </w:p>
    <w:p w14:paraId="0F3FF11B" w14:textId="10D05F12" w:rsidR="00480003" w:rsidRPr="009860C6" w:rsidRDefault="00480003" w:rsidP="000D735F">
      <w:pPr>
        <w:jc w:val="both"/>
        <w:rPr>
          <w:szCs w:val="24"/>
        </w:rPr>
      </w:pPr>
      <w:r w:rsidRPr="009860C6">
        <w:rPr>
          <w:szCs w:val="24"/>
        </w:rPr>
        <w:lastRenderedPageBreak/>
        <w:t xml:space="preserve">The time-of-flight neutron powder diffraction data </w:t>
      </w:r>
      <w:r w:rsidR="005925EA" w:rsidRPr="009860C6">
        <w:rPr>
          <w:szCs w:val="24"/>
        </w:rPr>
        <w:t>w</w:t>
      </w:r>
      <w:r w:rsidR="005925EA">
        <w:rPr>
          <w:szCs w:val="24"/>
        </w:rPr>
        <w:t>as</w:t>
      </w:r>
      <w:r w:rsidR="005925EA" w:rsidRPr="009860C6">
        <w:rPr>
          <w:szCs w:val="24"/>
        </w:rPr>
        <w:t xml:space="preserve"> </w:t>
      </w:r>
      <w:r w:rsidRPr="009860C6">
        <w:rPr>
          <w:szCs w:val="24"/>
        </w:rPr>
        <w:t xml:space="preserve">collected at the POWGEN </w:t>
      </w:r>
      <w:r w:rsidR="005A6ABE">
        <w:rPr>
          <w:szCs w:val="24"/>
        </w:rPr>
        <w:t>beam line</w:t>
      </w:r>
      <w:r w:rsidR="005A6ABE" w:rsidRPr="009860C6">
        <w:rPr>
          <w:szCs w:val="24"/>
        </w:rPr>
        <w:t xml:space="preserve"> </w:t>
      </w:r>
      <w:r w:rsidRPr="009860C6">
        <w:rPr>
          <w:szCs w:val="24"/>
        </w:rPr>
        <w:t xml:space="preserve">at the </w:t>
      </w:r>
      <w:del w:id="59" w:author="souleymane diallo" w:date="2016-11-22T11:23:00Z">
        <w:r w:rsidRPr="009860C6" w:rsidDel="00DE19E8">
          <w:rPr>
            <w:szCs w:val="24"/>
          </w:rPr>
          <w:delText xml:space="preserve">Spallation Neutron Source (SNS), </w:delText>
        </w:r>
      </w:del>
      <w:del w:id="60" w:author="souleymane diallo" w:date="2016-11-22T11:21:00Z">
        <w:r w:rsidRPr="009860C6" w:rsidDel="007807C4">
          <w:rPr>
            <w:szCs w:val="24"/>
          </w:rPr>
          <w:delText>Oak Ridge National Laboratory (ORNL)</w:delText>
        </w:r>
      </w:del>
      <w:ins w:id="61" w:author="souleymane diallo" w:date="2016-11-22T11:21:00Z">
        <w:r w:rsidR="007807C4">
          <w:rPr>
            <w:szCs w:val="24"/>
          </w:rPr>
          <w:t>ORNL</w:t>
        </w:r>
      </w:ins>
      <w:ins w:id="62" w:author="souleymane diallo" w:date="2016-11-22T11:23:00Z">
        <w:r w:rsidR="00DE19E8">
          <w:rPr>
            <w:szCs w:val="24"/>
          </w:rPr>
          <w:t>’s SNS</w:t>
        </w:r>
      </w:ins>
      <w:r w:rsidRPr="009860C6">
        <w:rPr>
          <w:szCs w:val="24"/>
        </w:rPr>
        <w:t xml:space="preserve"> at 300</w:t>
      </w:r>
      <w:r w:rsidR="00101EE2">
        <w:rPr>
          <w:szCs w:val="24"/>
        </w:rPr>
        <w:t> </w:t>
      </w:r>
      <w:r w:rsidRPr="009860C6">
        <w:rPr>
          <w:szCs w:val="24"/>
        </w:rPr>
        <w:t>K</w:t>
      </w:r>
      <w:r w:rsidR="00AD5AD0" w:rsidRPr="009860C6">
        <w:rPr>
          <w:szCs w:val="24"/>
        </w:rPr>
        <w:t xml:space="preserve"> and 10</w:t>
      </w:r>
      <w:r w:rsidR="00101EE2">
        <w:rPr>
          <w:szCs w:val="24"/>
        </w:rPr>
        <w:t> </w:t>
      </w:r>
      <w:r w:rsidR="00AD5AD0" w:rsidRPr="009860C6">
        <w:rPr>
          <w:szCs w:val="24"/>
        </w:rPr>
        <w:t>K for all garnets</w:t>
      </w:r>
      <w:r w:rsidR="00694986">
        <w:rPr>
          <w:szCs w:val="24"/>
        </w:rPr>
        <w:t xml:space="preserve"> </w:t>
      </w:r>
      <w:r w:rsidR="00FF45AB">
        <w:rPr>
          <w:szCs w:val="24"/>
        </w:rPr>
        <w:t>(</w:t>
      </w:r>
      <w:r w:rsidR="005A6ABE">
        <w:rPr>
          <w:szCs w:val="24"/>
        </w:rPr>
        <w:t>LLZO</w:t>
      </w:r>
      <w:r w:rsidR="00AD5AD0" w:rsidRPr="009860C6">
        <w:rPr>
          <w:szCs w:val="24"/>
        </w:rPr>
        <w:t xml:space="preserve">, </w:t>
      </w:r>
      <w:r w:rsidR="00694986">
        <w:rPr>
          <w:szCs w:val="24"/>
        </w:rPr>
        <w:t>36Al-</w:t>
      </w:r>
      <w:r w:rsidR="005A6ABE">
        <w:rPr>
          <w:szCs w:val="24"/>
        </w:rPr>
        <w:t>LLZO</w:t>
      </w:r>
      <w:r w:rsidR="00FF45AB">
        <w:rPr>
          <w:szCs w:val="24"/>
        </w:rPr>
        <w:t>,</w:t>
      </w:r>
      <w:r w:rsidR="00AD5AD0" w:rsidRPr="009860C6">
        <w:rPr>
          <w:szCs w:val="24"/>
        </w:rPr>
        <w:t xml:space="preserve"> and </w:t>
      </w:r>
      <w:r w:rsidR="00694986">
        <w:rPr>
          <w:szCs w:val="24"/>
        </w:rPr>
        <w:t>60Ta-</w:t>
      </w:r>
      <w:r w:rsidR="005A6ABE">
        <w:rPr>
          <w:szCs w:val="24"/>
        </w:rPr>
        <w:t>LLZO</w:t>
      </w:r>
      <w:r w:rsidR="00FF45AB">
        <w:rPr>
          <w:szCs w:val="24"/>
        </w:rPr>
        <w:t>)</w:t>
      </w:r>
      <w:r w:rsidR="005A6ABE">
        <w:rPr>
          <w:szCs w:val="24"/>
        </w:rPr>
        <w:t xml:space="preserve">. </w:t>
      </w:r>
      <w:r w:rsidR="00AD5AD0" w:rsidRPr="009860C6">
        <w:rPr>
          <w:szCs w:val="24"/>
        </w:rPr>
        <w:t>The data sets’</w:t>
      </w:r>
      <w:r w:rsidR="005606D2">
        <w:rPr>
          <w:szCs w:val="24"/>
        </w:rPr>
        <w:t xml:space="preserve"> adjusted</w:t>
      </w:r>
      <w:r w:rsidR="00AD5AD0" w:rsidRPr="009860C6">
        <w:rPr>
          <w:szCs w:val="24"/>
        </w:rPr>
        <w:t xml:space="preserve"> </w:t>
      </w:r>
      <w:r w:rsidR="005606D2">
        <w:rPr>
          <w:szCs w:val="24"/>
        </w:rPr>
        <w:t xml:space="preserve">incident </w:t>
      </w:r>
      <w:r w:rsidR="00AD5AD0" w:rsidRPr="009860C6">
        <w:rPr>
          <w:szCs w:val="24"/>
        </w:rPr>
        <w:t>wavelength</w:t>
      </w:r>
      <w:r w:rsidR="00981A40" w:rsidRPr="009860C6">
        <w:rPr>
          <w:szCs w:val="24"/>
        </w:rPr>
        <w:t xml:space="preserve"> of 1.333</w:t>
      </w:r>
      <w:r w:rsidR="00101EE2">
        <w:rPr>
          <w:szCs w:val="24"/>
        </w:rPr>
        <w:t> </w:t>
      </w:r>
      <w:r w:rsidR="00981A40" w:rsidRPr="009860C6">
        <w:rPr>
          <w:szCs w:val="24"/>
        </w:rPr>
        <w:t xml:space="preserve">Å covers </w:t>
      </w:r>
      <w:del w:id="63" w:author="souleymane diallo" w:date="2016-11-22T11:21:00Z">
        <w:r w:rsidR="00981A40" w:rsidRPr="009860C6" w:rsidDel="007807C4">
          <w:rPr>
            <w:szCs w:val="24"/>
          </w:rPr>
          <w:delText>the important</w:delText>
        </w:r>
      </w:del>
      <w:ins w:id="64" w:author="souleymane diallo" w:date="2016-11-22T11:21:00Z">
        <w:r w:rsidR="007807C4">
          <w:rPr>
            <w:szCs w:val="24"/>
          </w:rPr>
          <w:t>a broad</w:t>
        </w:r>
      </w:ins>
      <w:r w:rsidR="00981A40" w:rsidRPr="009860C6">
        <w:rPr>
          <w:szCs w:val="24"/>
        </w:rPr>
        <w:t xml:space="preserve"> 2θ range </w:t>
      </w:r>
      <w:ins w:id="65" w:author="souleymane diallo" w:date="2016-11-22T11:22:00Z">
        <w:r w:rsidR="007807C4">
          <w:rPr>
            <w:szCs w:val="24"/>
          </w:rPr>
          <w:t>from</w:t>
        </w:r>
      </w:ins>
      <w:del w:id="66" w:author="souleymane diallo" w:date="2016-11-22T11:22:00Z">
        <w:r w:rsidR="00981A40" w:rsidRPr="009860C6" w:rsidDel="007807C4">
          <w:rPr>
            <w:szCs w:val="24"/>
          </w:rPr>
          <w:delText>of</w:delText>
        </w:r>
      </w:del>
      <w:r w:rsidR="00981A40" w:rsidRPr="009860C6">
        <w:rPr>
          <w:szCs w:val="24"/>
        </w:rPr>
        <w:t xml:space="preserve"> 10° to 80°.</w:t>
      </w:r>
      <w:r w:rsidR="00FF45AB">
        <w:rPr>
          <w:szCs w:val="24"/>
        </w:rPr>
        <w:t xml:space="preserve"> </w:t>
      </w:r>
      <w:r w:rsidR="003C2EF2">
        <w:rPr>
          <w:szCs w:val="24"/>
        </w:rPr>
        <w:t>The refinement was done with the crystallographic program GSAS.</w:t>
      </w:r>
      <w:r w:rsidR="003C2EF2">
        <w:rPr>
          <w:szCs w:val="24"/>
        </w:rPr>
        <w:fldChar w:fldCharType="begin">
          <w:fldData xml:space="preserve">PEVuZE5vdGU+PENpdGU+PEF1dGhvcj5Ub2J5PC9BdXRob3I+PFllYXI+MjAxMzwvWWVhcj48UmVj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</w:fldData>
        </w:fldChar>
      </w:r>
      <w:r w:rsidR="00841DCA">
        <w:rPr>
          <w:szCs w:val="24"/>
        </w:rPr>
        <w:instrText xml:space="preserve"> ADDIN EN.CITE </w:instrText>
      </w:r>
      <w:r w:rsidR="00841DCA">
        <w:rPr>
          <w:szCs w:val="24"/>
        </w:rPr>
        <w:fldChar w:fldCharType="begin">
          <w:fldData xml:space="preserve">PEVuZE5vdGU+PENpdGU+PEF1dGhvcj5Ub2J5PC9BdXRob3I+PFllYXI+MjAxMzwvWWVhcj48UmVj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</w:fldData>
        </w:fldChar>
      </w:r>
      <w:r w:rsidR="00841DCA">
        <w:rPr>
          <w:szCs w:val="24"/>
        </w:rPr>
        <w:instrText xml:space="preserve"> ADDIN EN.CITE.DATA </w:instrText>
      </w:r>
      <w:r w:rsidR="00841DCA">
        <w:rPr>
          <w:szCs w:val="24"/>
        </w:rPr>
      </w:r>
      <w:r w:rsidR="00841DCA">
        <w:rPr>
          <w:szCs w:val="24"/>
        </w:rPr>
        <w:fldChar w:fldCharType="end"/>
      </w:r>
      <w:r w:rsidR="003C2EF2">
        <w:rPr>
          <w:szCs w:val="24"/>
        </w:rPr>
      </w:r>
      <w:r w:rsidR="003C2EF2">
        <w:rPr>
          <w:szCs w:val="24"/>
        </w:rPr>
        <w:fldChar w:fldCharType="separate"/>
      </w:r>
      <w:hyperlink w:anchor="_ENREF_42" w:tooltip="Toby, 2013 #475" w:history="1">
        <w:r w:rsidR="00841DCA" w:rsidRPr="00841DCA">
          <w:rPr>
            <w:noProof/>
            <w:szCs w:val="24"/>
            <w:vertAlign w:val="superscript"/>
          </w:rPr>
          <w:t>42</w:t>
        </w:r>
      </w:hyperlink>
      <w:r w:rsidR="00841DCA" w:rsidRPr="00841DCA">
        <w:rPr>
          <w:noProof/>
          <w:szCs w:val="24"/>
          <w:vertAlign w:val="superscript"/>
        </w:rPr>
        <w:t>,</w:t>
      </w:r>
      <w:hyperlink w:anchor="_ENREF_43" w:tooltip="Toby, 2001 #266" w:history="1">
        <w:r w:rsidR="00841DCA" w:rsidRPr="00841DCA">
          <w:rPr>
            <w:noProof/>
            <w:szCs w:val="24"/>
            <w:vertAlign w:val="superscript"/>
          </w:rPr>
          <w:t>43</w:t>
        </w:r>
      </w:hyperlink>
      <w:r w:rsidR="003C2EF2">
        <w:rPr>
          <w:szCs w:val="24"/>
        </w:rPr>
        <w:fldChar w:fldCharType="end"/>
      </w:r>
    </w:p>
    <w:p w14:paraId="23115A00" w14:textId="121DC2D6" w:rsidR="00EF446C" w:rsidRPr="009860C6" w:rsidRDefault="005925EA" w:rsidP="000D735F">
      <w:pPr>
        <w:jc w:val="both"/>
        <w:rPr>
          <w:szCs w:val="24"/>
        </w:rPr>
      </w:pPr>
      <w:r w:rsidRPr="009860C6">
        <w:rPr>
          <w:szCs w:val="24"/>
        </w:rPr>
        <w:t>T</w:t>
      </w:r>
      <w:r>
        <w:rPr>
          <w:szCs w:val="24"/>
        </w:rPr>
        <w:t>o</w:t>
      </w:r>
      <w:r w:rsidRPr="009860C6">
        <w:rPr>
          <w:szCs w:val="24"/>
        </w:rPr>
        <w:t xml:space="preserve"> </w:t>
      </w:r>
      <w:r w:rsidR="00EF446C" w:rsidRPr="009860C6">
        <w:rPr>
          <w:szCs w:val="24"/>
        </w:rPr>
        <w:t>pro</w:t>
      </w:r>
      <w:r w:rsidR="00FF45AB">
        <w:rPr>
          <w:szCs w:val="24"/>
        </w:rPr>
        <w:t>ve</w:t>
      </w:r>
      <w:r w:rsidR="00EF446C" w:rsidRPr="009860C6">
        <w:rPr>
          <w:szCs w:val="24"/>
        </w:rPr>
        <w:t xml:space="preserve"> that</w:t>
      </w:r>
      <w:r w:rsidR="00FF45AB">
        <w:rPr>
          <w:szCs w:val="24"/>
        </w:rPr>
        <w:t xml:space="preserve"> the</w:t>
      </w:r>
      <w:r w:rsidR="00EF446C" w:rsidRPr="009860C6">
        <w:rPr>
          <w:szCs w:val="24"/>
        </w:rPr>
        <w:t xml:space="preserve"> LLZO </w:t>
      </w:r>
      <w:r>
        <w:rPr>
          <w:szCs w:val="24"/>
        </w:rPr>
        <w:t>samples</w:t>
      </w:r>
      <w:r w:rsidR="00EF446C" w:rsidRPr="009860C6">
        <w:rPr>
          <w:szCs w:val="24"/>
        </w:rPr>
        <w:t xml:space="preserve"> </w:t>
      </w:r>
      <w:r w:rsidR="00FF45AB">
        <w:rPr>
          <w:szCs w:val="24"/>
        </w:rPr>
        <w:t xml:space="preserve">were </w:t>
      </w:r>
      <w:r w:rsidR="00EF446C" w:rsidRPr="009860C6">
        <w:rPr>
          <w:szCs w:val="24"/>
        </w:rPr>
        <w:t xml:space="preserve">not contaminated by water or underwent a </w:t>
      </w:r>
      <w:r w:rsidR="005A6ABE">
        <w:rPr>
          <w:szCs w:val="24"/>
        </w:rPr>
        <w:t>l</w:t>
      </w:r>
      <w:r w:rsidR="005A6ABE" w:rsidRPr="009860C6">
        <w:rPr>
          <w:szCs w:val="24"/>
        </w:rPr>
        <w:t>ithium</w:t>
      </w:r>
      <w:r w:rsidR="00EF446C" w:rsidRPr="009860C6">
        <w:rPr>
          <w:szCs w:val="24"/>
        </w:rPr>
        <w:t>-proton exchange</w:t>
      </w:r>
      <w:r>
        <w:rPr>
          <w:szCs w:val="24"/>
        </w:rPr>
        <w:t>,</w:t>
      </w:r>
      <w:r w:rsidR="00EF446C" w:rsidRPr="009860C6">
        <w:rPr>
          <w:szCs w:val="24"/>
        </w:rPr>
        <w:t xml:space="preserve"> </w:t>
      </w:r>
      <w:r w:rsidR="00830055">
        <w:rPr>
          <w:szCs w:val="24"/>
        </w:rPr>
        <w:t>inelastic neutron</w:t>
      </w:r>
      <w:r w:rsidR="005A6ABE">
        <w:rPr>
          <w:szCs w:val="24"/>
        </w:rPr>
        <w:t xml:space="preserve"> spectroscopy</w:t>
      </w:r>
      <w:r w:rsidR="00830055">
        <w:rPr>
          <w:szCs w:val="24"/>
        </w:rPr>
        <w:t xml:space="preserve"> (INS)</w:t>
      </w:r>
      <w:r w:rsidR="005A6ABE">
        <w:rPr>
          <w:szCs w:val="24"/>
        </w:rPr>
        <w:t xml:space="preserve"> was performed </w:t>
      </w:r>
      <w:r w:rsidR="00FF45AB">
        <w:rPr>
          <w:szCs w:val="24"/>
        </w:rPr>
        <w:t>at 5</w:t>
      </w:r>
      <w:r w:rsidR="00547CEE">
        <w:rPr>
          <w:szCs w:val="24"/>
        </w:rPr>
        <w:t> </w:t>
      </w:r>
      <w:r w:rsidR="00FF45AB">
        <w:rPr>
          <w:szCs w:val="24"/>
        </w:rPr>
        <w:t xml:space="preserve">K </w:t>
      </w:r>
      <w:r w:rsidR="00EF446C" w:rsidRPr="009860C6">
        <w:rPr>
          <w:szCs w:val="24"/>
        </w:rPr>
        <w:t>at the vibratio</w:t>
      </w:r>
      <w:r w:rsidR="001B69BB">
        <w:rPr>
          <w:szCs w:val="24"/>
        </w:rPr>
        <w:t>nal neutron spectrometer VISION</w:t>
      </w:r>
      <w:r w:rsidR="00FF45AB">
        <w:rPr>
          <w:szCs w:val="24"/>
        </w:rPr>
        <w:t xml:space="preserve"> </w:t>
      </w:r>
      <w:r w:rsidR="00EF446C" w:rsidRPr="009860C6">
        <w:rPr>
          <w:szCs w:val="24"/>
        </w:rPr>
        <w:t>at the Spallation Neutron Source (SNS)</w:t>
      </w:r>
      <w:ins w:id="67" w:author="souleymane diallo" w:date="2016-11-22T11:22:00Z">
        <w:r w:rsidR="007807C4">
          <w:rPr>
            <w:szCs w:val="24"/>
          </w:rPr>
          <w:t xml:space="preserve"> at</w:t>
        </w:r>
      </w:ins>
      <w:del w:id="68" w:author="souleymane diallo" w:date="2016-11-22T11:22:00Z">
        <w:r w:rsidR="00EF446C" w:rsidRPr="009860C6" w:rsidDel="007807C4">
          <w:rPr>
            <w:szCs w:val="24"/>
          </w:rPr>
          <w:delText>,</w:delText>
        </w:r>
      </w:del>
      <w:r w:rsidR="00EF446C" w:rsidRPr="009860C6">
        <w:rPr>
          <w:szCs w:val="24"/>
        </w:rPr>
        <w:t xml:space="preserve"> </w:t>
      </w:r>
      <w:del w:id="69" w:author="souleymane diallo" w:date="2016-11-22T11:22:00Z">
        <w:r w:rsidR="00EF446C" w:rsidRPr="009860C6" w:rsidDel="007807C4">
          <w:rPr>
            <w:szCs w:val="24"/>
          </w:rPr>
          <w:delText>Oak Ridge National Laboratory (</w:delText>
        </w:r>
      </w:del>
      <w:r w:rsidR="00EF446C" w:rsidRPr="009860C6">
        <w:rPr>
          <w:szCs w:val="24"/>
        </w:rPr>
        <w:t>ORNL</w:t>
      </w:r>
      <w:del w:id="70" w:author="souleymane diallo" w:date="2016-11-22T11:22:00Z">
        <w:r w:rsidR="001B69BB" w:rsidRPr="009860C6" w:rsidDel="007807C4">
          <w:rPr>
            <w:szCs w:val="24"/>
          </w:rPr>
          <w:delText>)</w:delText>
        </w:r>
        <w:r w:rsidR="001B69BB" w:rsidDel="007807C4">
          <w:rPr>
            <w:szCs w:val="24"/>
          </w:rPr>
          <w:delText>,</w:delText>
        </w:r>
      </w:del>
      <w:r w:rsidR="001B69BB" w:rsidRPr="009860C6">
        <w:rPr>
          <w:szCs w:val="24"/>
        </w:rPr>
        <w:t xml:space="preserve"> </w:t>
      </w:r>
      <w:del w:id="71" w:author="souleymane diallo" w:date="2016-11-22T11:22:00Z">
        <w:r w:rsidR="001B69BB" w:rsidRPr="009860C6" w:rsidDel="007807C4">
          <w:rPr>
            <w:szCs w:val="24"/>
          </w:rPr>
          <w:delText>and</w:delText>
        </w:r>
        <w:r w:rsidR="00751A3D" w:rsidDel="007807C4">
          <w:rPr>
            <w:szCs w:val="24"/>
          </w:rPr>
          <w:delText xml:space="preserve"> </w:delText>
        </w:r>
      </w:del>
      <w:r w:rsidR="00EF446C" w:rsidRPr="009860C6">
        <w:rPr>
          <w:szCs w:val="24"/>
        </w:rPr>
        <w:t>over a br</w:t>
      </w:r>
      <w:r w:rsidR="00EA6DFB" w:rsidRPr="009860C6">
        <w:rPr>
          <w:szCs w:val="24"/>
        </w:rPr>
        <w:t>o</w:t>
      </w:r>
      <w:r w:rsidR="00EF446C" w:rsidRPr="009860C6">
        <w:rPr>
          <w:szCs w:val="24"/>
        </w:rPr>
        <w:t>ad energy range (5</w:t>
      </w:r>
      <w:r w:rsidR="00101EE2">
        <w:rPr>
          <w:szCs w:val="24"/>
        </w:rPr>
        <w:t> </w:t>
      </w:r>
      <w:r w:rsidR="00EF446C" w:rsidRPr="009860C6">
        <w:rPr>
          <w:szCs w:val="24"/>
        </w:rPr>
        <w:t>to</w:t>
      </w:r>
      <w:r w:rsidR="00101EE2">
        <w:rPr>
          <w:szCs w:val="24"/>
        </w:rPr>
        <w:t> </w:t>
      </w:r>
      <w:r w:rsidR="00EF446C" w:rsidRPr="009860C6">
        <w:rPr>
          <w:szCs w:val="24"/>
        </w:rPr>
        <w:t>600</w:t>
      </w:r>
      <w:r w:rsidR="00101EE2">
        <w:rPr>
          <w:szCs w:val="24"/>
        </w:rPr>
        <w:t> </w:t>
      </w:r>
      <w:r w:rsidR="00EF446C" w:rsidRPr="009860C6">
        <w:rPr>
          <w:szCs w:val="24"/>
        </w:rPr>
        <w:t xml:space="preserve">meV). The use of neutrons rather than photons as a probe of molecular vibrations provides a high sensitivity to hydrogen. </w:t>
      </w:r>
      <w:r w:rsidR="00EA6DFB" w:rsidRPr="009860C6">
        <w:rPr>
          <w:szCs w:val="24"/>
        </w:rPr>
        <w:t>Water shows a very strong signal between 60 and 120</w:t>
      </w:r>
      <w:r w:rsidR="00101EE2">
        <w:rPr>
          <w:szCs w:val="24"/>
        </w:rPr>
        <w:t> </w:t>
      </w:r>
      <w:r w:rsidR="00EA6DFB" w:rsidRPr="009860C6">
        <w:rPr>
          <w:szCs w:val="24"/>
        </w:rPr>
        <w:t>meV</w:t>
      </w:r>
      <w:del w:id="72" w:author="souleymane diallo" w:date="2016-11-22T11:22:00Z">
        <w:r w:rsidR="00EA6DFB" w:rsidRPr="009860C6" w:rsidDel="007807C4">
          <w:rPr>
            <w:szCs w:val="24"/>
          </w:rPr>
          <w:delText>.</w:delText>
        </w:r>
      </w:del>
      <w:hyperlink w:anchor="_ENREF_44" w:tooltip="Amann-Winkel, 2016 #469" w:history="1">
        <w:r w:rsidR="00841DCA">
          <w:rPr>
            <w:szCs w:val="24"/>
          </w:rPr>
          <w:fldChar w:fldCharType="begin"/>
        </w:r>
        <w:r w:rsidR="00841DCA">
          <w:rPr>
            <w:szCs w:val="24"/>
          </w:rPr>
          <w:instrText xml:space="preserve"> ADDIN EN.CITE &lt;EndNote&gt;&lt;Cite&gt;&lt;Author&gt;Amann-Winkel&lt;/Author&gt;&lt;Year&gt;2016&lt;/Year&gt;&lt;RecNum&gt;469&lt;/RecNum&gt;&lt;DisplayText&gt;&lt;style face="superscript"&gt;44&lt;/style&gt;&lt;/DisplayText&gt;&lt;record&gt;&lt;rec-number&gt;469&lt;/rec-number&gt;&lt;foreign-keys&gt;&lt;key app="EN" db-id="pr92drrfkw0sdbepxwcvavfi02xpvvrapta9"&gt;469&lt;/key&gt;&lt;/foreign-keys&gt;&lt;ref-type name="Journal Article"&gt;17&lt;/ref-type&gt;&lt;contributors&gt;&lt;authors&gt;&lt;author&gt;Amann-Winkel, K.&lt;/author&gt;&lt;author&gt;Bellissent-Funel, M. C.&lt;/author&gt;&lt;author&gt;Bove, L. E.&lt;/author&gt;&lt;author&gt;Loerting, T.&lt;/author&gt;&lt;author&gt;Nilsson, A.&lt;/author&gt;&lt;author&gt;Paciaroni, A.&lt;/author&gt;&lt;author&gt;Schlesinger, D.&lt;/author&gt;&lt;author&gt;Skinner, L.&lt;/author&gt;&lt;/authors&gt;&lt;/contributors&gt;&lt;auth-address&gt;Department of Physics, AlbaNova University Center, Stockholm University , SE-106 91, Stockholm, Sweden.&amp;#xD;LLB, CEA, CNRS, Universite Paris-Saclay, CEA Saclay , 91191 Gif-sur-Yvette, France.&amp;#xD;IMPMC, CNRS-UMR 7590, Universite P&amp;amp;M Curie , 75252 Paris, France.&amp;#xD;Institute of Condensed Matter Physics, Ecole Polytechnique Federale de Lausanne , CH-1015 Lausanne, Switzerland.&amp;#xD;Institute of Physical Chemistry, University of Innsbruck , 6020 Innsbruck, Austria.&amp;#xD;Dipartimento di Fisica e Geologia, Universita di Perugia , Via Alessandro Pascoli, I-06123 Perugia, Italy.&amp;#xD;Mineral Physics Institute, Stony Brook University , Stony Brook, New York 11794-2100, United States.&lt;/auth-address&gt;&lt;titles&gt;&lt;title&gt;X-ray and Neutron Scattering of Water&lt;/title&gt;&lt;secondary-title&gt;Chem Rev&lt;/secondary-title&gt;&lt;alt-title&gt;Chemical reviews&lt;/alt-title&gt;&lt;/titles&gt;&lt;alt-periodical&gt;&lt;full-title&gt;Chemical Reviews&lt;/full-title&gt;&lt;/alt-periodical&gt;&lt;pages&gt;7570-89&lt;/pages&gt;&lt;volume&gt;116&lt;/volume&gt;&lt;number&gt;13&lt;/number&gt;&lt;dates&gt;&lt;year&gt;2016&lt;/year&gt;&lt;pub-dates&gt;&lt;date&gt;Jul 13&lt;/date&gt;&lt;/pub-dates&gt;&lt;/dates&gt;&lt;isbn&gt;1520-6890 (Electronic)&amp;#xD;0009-2665 (Linking)&lt;/isbn&gt;&lt;accession-num&gt;27195477&lt;/accession-num&gt;&lt;urls&gt;&lt;related-urls&gt;&lt;url&gt;http://www.ncbi.nlm.nih.gov/pubmed/27195477&lt;/url&gt;&lt;/related-urls&gt;&lt;/urls&gt;&lt;electronic-resource-num&gt;10.1021/acs.chemrev.5b00663&lt;/electronic-resource-num&gt;&lt;/record&gt;&lt;/Cite&gt;&lt;/EndNote&gt;</w:instrText>
        </w:r>
        <w:r w:rsidR="00841DCA">
          <w:rPr>
            <w:szCs w:val="24"/>
          </w:rPr>
          <w:fldChar w:fldCharType="separate"/>
        </w:r>
        <w:r w:rsidR="00841DCA" w:rsidRPr="00841DCA">
          <w:rPr>
            <w:noProof/>
            <w:szCs w:val="24"/>
            <w:vertAlign w:val="superscript"/>
          </w:rPr>
          <w:t>44</w:t>
        </w:r>
        <w:r w:rsidR="00841DCA">
          <w:rPr>
            <w:szCs w:val="24"/>
          </w:rPr>
          <w:fldChar w:fldCharType="end"/>
        </w:r>
      </w:hyperlink>
      <w:ins w:id="73" w:author="souleymane diallo" w:date="2016-11-22T11:22:00Z">
        <w:r w:rsidR="007807C4">
          <w:rPr>
            <w:szCs w:val="24"/>
          </w:rPr>
          <w:t xml:space="preserve">, which were not observed in our samples. </w:t>
        </w:r>
      </w:ins>
    </w:p>
    <w:p w14:paraId="6BB66686" w14:textId="7061206A" w:rsidR="007C3608" w:rsidRPr="00EC426D" w:rsidRDefault="00EA6DFB" w:rsidP="000D735F">
      <w:pPr>
        <w:jc w:val="both"/>
        <w:rPr>
          <w:rFonts w:eastAsia="Times New Roman"/>
          <w:color w:val="000000"/>
          <w:szCs w:val="24"/>
        </w:rPr>
      </w:pPr>
      <w:r w:rsidRPr="009B4CB4">
        <w:rPr>
          <w:szCs w:val="24"/>
        </w:rPr>
        <w:t>QENS experiments were performed at the time-of-flight near</w:t>
      </w:r>
      <w:r w:rsidR="00751A3D">
        <w:rPr>
          <w:szCs w:val="24"/>
        </w:rPr>
        <w:t>-</w:t>
      </w:r>
      <w:r w:rsidRPr="009B4CB4">
        <w:rPr>
          <w:szCs w:val="24"/>
        </w:rPr>
        <w:t>backscattering spectrometer BASIS</w:t>
      </w:r>
      <w:hyperlink w:anchor="_ENREF_45" w:tooltip="Mamontov, 2011 #398" w:history="1">
        <w:r w:rsidR="00841DCA" w:rsidRPr="009B4CB4">
          <w:rPr>
            <w:szCs w:val="24"/>
          </w:rPr>
          <w:fldChar w:fldCharType="begin"/>
        </w:r>
        <w:r w:rsidR="00841DCA">
          <w:rPr>
            <w:szCs w:val="24"/>
          </w:rPr>
          <w:instrText xml:space="preserve"> ADDIN EN.CITE &lt;EndNote&gt;&lt;Cite&gt;&lt;Author&gt;Mamontov&lt;/Author&gt;&lt;Year&gt;2011&lt;/Year&gt;&lt;RecNum&gt;398&lt;/RecNum&gt;&lt;DisplayText&gt;&lt;style face="superscript"&gt;45&lt;/style&gt;&lt;/DisplayText&gt;&lt;record&gt;&lt;rec-number&gt;398&lt;/rec-number&gt;&lt;foreign-keys&gt;&lt;key app="EN" db-id="pr92drrfkw0sdbepxwcvavfi02xpvvrapta9"&gt;398&lt;/key&gt;&lt;/foreign-keys&gt;&lt;ref-type name="Journal Article"&gt;17&lt;/ref-type&gt;&lt;contributors&gt;&lt;authors&gt;&lt;author&gt;Mamontov, E.&lt;/author&gt;&lt;author&gt;Herwig, K. W.&lt;/author&gt;&lt;/authors&gt;&lt;/contributors&gt;&lt;auth-address&gt;Neutron Scattering Science Division, Oak Ridge National Laboratory, Oak Ridge, Tennessee 37831, USA. mamontove@ornl.gov&lt;/auth-address&gt;&lt;titles&gt;&lt;title&gt;A time-of-flight backscattering spectrometer at the Spallation Neutron Source, BASIS&lt;/title&gt;&lt;secondary-title&gt;Rev Sci Instrum&lt;/secondary-title&gt;&lt;alt-title&gt;The Review of scientific instruments&lt;/alt-title&gt;&lt;/titles&gt;&lt;periodical&gt;&lt;full-title&gt;Rev Sci Instrum&lt;/full-title&gt;&lt;abbr-1&gt;The Review of scientific instruments&lt;/abbr-1&gt;&lt;/periodical&gt;&lt;alt-periodical&gt;&lt;full-title&gt;Rev Sci Instrum&lt;/full-title&gt;&lt;abbr-1&gt;The Review of scientific instruments&lt;/abbr-1&gt;&lt;/alt-periodical&gt;&lt;pages&gt;085109&lt;/pages&gt;&lt;volume&gt;82&lt;/volume&gt;&lt;number&gt;8&lt;/number&gt;&lt;dates&gt;&lt;year&gt;2011&lt;/year&gt;&lt;pub-dates&gt;&lt;date&gt;Aug&lt;/date&gt;&lt;/pub-dates&gt;&lt;/dates&gt;&lt;isbn&gt;1089-7623 (Electronic)&amp;#xD;0034-6748 (Linking)&lt;/isbn&gt;&lt;accession-num&gt;21895277&lt;/accession-num&gt;&lt;urls&gt;&lt;related-urls&gt;&lt;url&gt;http://www.ncbi.nlm.nih.gov/pubmed/21895277&lt;/url&gt;&lt;/related-urls&gt;&lt;/urls&gt;&lt;electronic-resource-num&gt;10.1063/1.3626214&lt;/electronic-resource-num&gt;&lt;/record&gt;&lt;/Cite&gt;&lt;/EndNote&gt;</w:instrText>
        </w:r>
        <w:r w:rsidR="00841DCA" w:rsidRPr="009B4CB4">
          <w:rPr>
            <w:szCs w:val="24"/>
          </w:rPr>
          <w:fldChar w:fldCharType="separate"/>
        </w:r>
        <w:r w:rsidR="00841DCA" w:rsidRPr="00841DCA">
          <w:rPr>
            <w:noProof/>
            <w:szCs w:val="24"/>
            <w:vertAlign w:val="superscript"/>
          </w:rPr>
          <w:t>45</w:t>
        </w:r>
        <w:r w:rsidR="00841DCA" w:rsidRPr="009B4CB4">
          <w:rPr>
            <w:szCs w:val="24"/>
          </w:rPr>
          <w:fldChar w:fldCharType="end"/>
        </w:r>
      </w:hyperlink>
      <w:r w:rsidRPr="009B4CB4">
        <w:rPr>
          <w:szCs w:val="24"/>
        </w:rPr>
        <w:t xml:space="preserve"> at the </w:t>
      </w:r>
      <w:del w:id="74" w:author="souleymane diallo" w:date="2016-11-22T11:23:00Z">
        <w:r w:rsidRPr="009B4CB4" w:rsidDel="00DE19E8">
          <w:rPr>
            <w:szCs w:val="24"/>
          </w:rPr>
          <w:delText>Spallation Neutron Source (SNS), Oak Ridge National Laboratory (</w:delText>
        </w:r>
      </w:del>
      <w:r w:rsidRPr="009B4CB4">
        <w:rPr>
          <w:szCs w:val="24"/>
        </w:rPr>
        <w:t>ORNL</w:t>
      </w:r>
      <w:ins w:id="75" w:author="souleymane diallo" w:date="2016-11-22T11:24:00Z">
        <w:r w:rsidR="00DE19E8">
          <w:rPr>
            <w:szCs w:val="24"/>
          </w:rPr>
          <w:t>’s SNS</w:t>
        </w:r>
      </w:ins>
      <w:del w:id="76" w:author="souleymane diallo" w:date="2016-11-22T11:23:00Z">
        <w:r w:rsidRPr="009B4CB4" w:rsidDel="00DE19E8">
          <w:rPr>
            <w:szCs w:val="24"/>
          </w:rPr>
          <w:delText>)</w:delText>
        </w:r>
      </w:del>
      <w:r w:rsidRPr="009B4CB4">
        <w:rPr>
          <w:szCs w:val="24"/>
        </w:rPr>
        <w:t>. This crystal analyzer provides a very fine energy resolution as low as 3.0 to 3.5</w:t>
      </w:r>
      <w:r w:rsidR="00101EE2">
        <w:rPr>
          <w:szCs w:val="24"/>
        </w:rPr>
        <w:t> </w:t>
      </w:r>
      <w:r w:rsidRPr="009B4CB4">
        <w:rPr>
          <w:szCs w:val="24"/>
        </w:rPr>
        <w:t>µeV at the elastic peak</w:t>
      </w:r>
      <w:del w:id="77" w:author="souleymane diallo" w:date="2016-11-22T11:26:00Z">
        <w:r w:rsidRPr="009B4CB4" w:rsidDel="00C05057">
          <w:rPr>
            <w:szCs w:val="24"/>
          </w:rPr>
          <w:delText xml:space="preserve">. </w:delText>
        </w:r>
        <w:r w:rsidR="004611FB" w:rsidRPr="009B4CB4" w:rsidDel="00C05057">
          <w:rPr>
            <w:szCs w:val="24"/>
          </w:rPr>
          <w:delText>In a ra</w:delText>
        </w:r>
        <w:r w:rsidR="00751A3D" w:rsidDel="00C05057">
          <w:rPr>
            <w:szCs w:val="24"/>
          </w:rPr>
          <w:delText>n</w:delText>
        </w:r>
        <w:r w:rsidR="004611FB" w:rsidRPr="009B4CB4" w:rsidDel="00C05057">
          <w:rPr>
            <w:szCs w:val="24"/>
          </w:rPr>
          <w:delText>ge of about ±100</w:delText>
        </w:r>
        <w:r w:rsidR="00101EE2" w:rsidDel="00C05057">
          <w:rPr>
            <w:szCs w:val="24"/>
          </w:rPr>
          <w:delText> </w:delText>
        </w:r>
        <w:r w:rsidR="004611FB" w:rsidRPr="009B4CB4" w:rsidDel="00C05057">
          <w:rPr>
            <w:szCs w:val="24"/>
          </w:rPr>
          <w:delText>µeV around the elastic peak</w:delText>
        </w:r>
      </w:del>
      <w:ins w:id="78" w:author="souleymane diallo" w:date="2016-11-22T11:26:00Z">
        <w:r w:rsidR="00C05057">
          <w:rPr>
            <w:szCs w:val="24"/>
          </w:rPr>
          <w:t>.</w:t>
        </w:r>
      </w:ins>
      <w:r w:rsidR="004611FB" w:rsidRPr="009B4CB4">
        <w:rPr>
          <w:szCs w:val="24"/>
        </w:rPr>
        <w:t xml:space="preserve"> </w:t>
      </w:r>
      <w:ins w:id="79" w:author="souleymane diallo" w:date="2016-11-22T11:26:00Z">
        <w:r w:rsidR="00C05057">
          <w:rPr>
            <w:szCs w:val="24"/>
          </w:rPr>
          <w:t xml:space="preserve">Thigh quality </w:t>
        </w:r>
      </w:ins>
      <w:del w:id="80" w:author="souleymane diallo" w:date="2016-11-22T11:26:00Z">
        <w:r w:rsidR="004611FB" w:rsidRPr="009B4CB4" w:rsidDel="00C05057">
          <w:rPr>
            <w:szCs w:val="24"/>
          </w:rPr>
          <w:delText xml:space="preserve">the </w:delText>
        </w:r>
      </w:del>
      <w:r w:rsidR="004611FB" w:rsidRPr="009B4CB4">
        <w:rPr>
          <w:szCs w:val="24"/>
        </w:rPr>
        <w:t xml:space="preserve">quasi-elastic </w:t>
      </w:r>
      <w:ins w:id="81" w:author="souleymane diallo" w:date="2016-11-22T11:26:00Z">
        <w:r w:rsidR="00C05057">
          <w:rPr>
            <w:szCs w:val="24"/>
          </w:rPr>
          <w:t xml:space="preserve">neutron </w:t>
        </w:r>
      </w:ins>
      <w:r w:rsidR="004611FB" w:rsidRPr="009B4CB4">
        <w:rPr>
          <w:szCs w:val="24"/>
        </w:rPr>
        <w:t xml:space="preserve">scattering </w:t>
      </w:r>
      <w:del w:id="82" w:author="souleymane diallo" w:date="2016-11-22T11:25:00Z">
        <w:r w:rsidR="004611FB" w:rsidRPr="009B4CB4" w:rsidDel="00C05057">
          <w:rPr>
            <w:szCs w:val="24"/>
          </w:rPr>
          <w:delText>of Li</w:delText>
        </w:r>
        <w:r w:rsidR="004611FB" w:rsidRPr="009B4CB4" w:rsidDel="00C05057">
          <w:rPr>
            <w:szCs w:val="24"/>
            <w:vertAlign w:val="superscript"/>
          </w:rPr>
          <w:delText>+</w:delText>
        </w:r>
        <w:r w:rsidR="004611FB" w:rsidRPr="009B4CB4" w:rsidDel="00C05057">
          <w:rPr>
            <w:szCs w:val="24"/>
          </w:rPr>
          <w:delText xml:space="preserve"> ions </w:delText>
        </w:r>
        <w:r w:rsidR="0016684C" w:rsidRPr="009B4CB4" w:rsidDel="00C05057">
          <w:rPr>
            <w:szCs w:val="24"/>
          </w:rPr>
          <w:delText>were</w:delText>
        </w:r>
        <w:r w:rsidR="004611FB" w:rsidRPr="009B4CB4" w:rsidDel="00C05057">
          <w:rPr>
            <w:szCs w:val="24"/>
          </w:rPr>
          <w:delText xml:space="preserve"> measured</w:delText>
        </w:r>
      </w:del>
      <w:ins w:id="83" w:author="souleymane diallo" w:date="2016-11-22T11:25:00Z">
        <w:r w:rsidR="00C05057">
          <w:rPr>
            <w:szCs w:val="24"/>
          </w:rPr>
          <w:t>data were collected</w:t>
        </w:r>
      </w:ins>
      <w:r w:rsidR="004611FB" w:rsidRPr="009B4CB4">
        <w:rPr>
          <w:szCs w:val="24"/>
        </w:rPr>
        <w:t xml:space="preserve"> </w:t>
      </w:r>
      <w:ins w:id="84" w:author="souleymane diallo" w:date="2016-11-22T11:26:00Z">
        <w:r w:rsidR="00C05057" w:rsidRPr="009B4CB4">
          <w:rPr>
            <w:szCs w:val="24"/>
          </w:rPr>
          <w:t xml:space="preserve">In </w:t>
        </w:r>
        <w:r w:rsidR="00C05057">
          <w:rPr>
            <w:szCs w:val="24"/>
          </w:rPr>
          <w:t>the</w:t>
        </w:r>
        <w:r w:rsidR="00C05057" w:rsidRPr="009B4CB4">
          <w:rPr>
            <w:szCs w:val="24"/>
          </w:rPr>
          <w:t xml:space="preserve"> ra</w:t>
        </w:r>
        <w:r w:rsidR="00C05057">
          <w:rPr>
            <w:szCs w:val="24"/>
          </w:rPr>
          <w:t>n</w:t>
        </w:r>
        <w:r w:rsidR="00C05057" w:rsidRPr="009B4CB4">
          <w:rPr>
            <w:szCs w:val="24"/>
          </w:rPr>
          <w:t>ge ±100</w:t>
        </w:r>
        <w:r w:rsidR="00C05057">
          <w:rPr>
            <w:szCs w:val="24"/>
          </w:rPr>
          <w:t> </w:t>
        </w:r>
        <w:r w:rsidR="00C05057" w:rsidRPr="009B4CB4">
          <w:rPr>
            <w:szCs w:val="24"/>
          </w:rPr>
          <w:t>µeV around the elastic peak</w:t>
        </w:r>
        <w:r w:rsidR="00C05057" w:rsidRPr="009B4CB4">
          <w:rPr>
            <w:szCs w:val="24"/>
          </w:rPr>
          <w:t xml:space="preserve"> </w:t>
        </w:r>
      </w:ins>
      <w:r w:rsidR="004611FB" w:rsidRPr="009B4CB4">
        <w:rPr>
          <w:szCs w:val="24"/>
        </w:rPr>
        <w:t>to determine the</w:t>
      </w:r>
      <w:ins w:id="85" w:author="souleymane diallo" w:date="2016-11-22T11:25:00Z">
        <w:r w:rsidR="00C05057">
          <w:rPr>
            <w:szCs w:val="24"/>
          </w:rPr>
          <w:t xml:space="preserve"> </w:t>
        </w:r>
        <w:r w:rsidR="00C05057" w:rsidRPr="009B4CB4">
          <w:rPr>
            <w:szCs w:val="24"/>
          </w:rPr>
          <w:t>Li</w:t>
        </w:r>
        <w:r w:rsidR="00C05057" w:rsidRPr="009B4CB4">
          <w:rPr>
            <w:szCs w:val="24"/>
            <w:vertAlign w:val="superscript"/>
          </w:rPr>
          <w:t>+</w:t>
        </w:r>
        <w:r w:rsidR="00C05057">
          <w:rPr>
            <w:szCs w:val="24"/>
          </w:rPr>
          <w:t xml:space="preserve"> ions</w:t>
        </w:r>
      </w:ins>
      <w:del w:id="86" w:author="souleymane diallo" w:date="2016-11-22T11:25:00Z">
        <w:r w:rsidR="004611FB" w:rsidRPr="009B4CB4" w:rsidDel="00C05057">
          <w:rPr>
            <w:szCs w:val="24"/>
          </w:rPr>
          <w:delText>ir</w:delText>
        </w:r>
      </w:del>
      <w:r w:rsidR="004611FB" w:rsidRPr="009B4CB4">
        <w:rPr>
          <w:szCs w:val="24"/>
        </w:rPr>
        <w:t xml:space="preserve"> self-diffusion rate</w:t>
      </w:r>
      <w:ins w:id="87" w:author="souleymane diallo" w:date="2016-11-22T11:26:00Z">
        <w:r w:rsidR="00C05057">
          <w:rPr>
            <w:szCs w:val="24"/>
          </w:rPr>
          <w:t>. The measurements were taken</w:t>
        </w:r>
      </w:ins>
      <w:r w:rsidR="00DC0D85">
        <w:rPr>
          <w:szCs w:val="24"/>
        </w:rPr>
        <w:t xml:space="preserve"> in the temperature range from 300 K to 600 K</w:t>
      </w:r>
      <w:r w:rsidR="004611FB" w:rsidRPr="009B4CB4">
        <w:rPr>
          <w:szCs w:val="24"/>
        </w:rPr>
        <w:t>.</w:t>
      </w:r>
      <w:r w:rsidR="009B4CB4" w:rsidRPr="009B4CB4">
        <w:rPr>
          <w:szCs w:val="24"/>
        </w:rPr>
        <w:t xml:space="preserve"> </w:t>
      </w:r>
      <w:r w:rsidR="009B4CB4" w:rsidRPr="009B4CB4">
        <w:rPr>
          <w:rFonts w:eastAsia="Times New Roman"/>
          <w:color w:val="000000"/>
          <w:szCs w:val="24"/>
        </w:rPr>
        <w:t>The incident ne</w:t>
      </w:r>
      <w:r w:rsidR="00061E8E">
        <w:rPr>
          <w:rFonts w:eastAsia="Times New Roman"/>
          <w:color w:val="000000"/>
          <w:szCs w:val="24"/>
        </w:rPr>
        <w:t>utron wavelength use</w:t>
      </w:r>
      <w:r w:rsidR="005925EA">
        <w:rPr>
          <w:rFonts w:eastAsia="Times New Roman"/>
          <w:color w:val="000000"/>
          <w:szCs w:val="24"/>
        </w:rPr>
        <w:t>d</w:t>
      </w:r>
      <w:r w:rsidR="00061E8E">
        <w:rPr>
          <w:rFonts w:eastAsia="Times New Roman"/>
          <w:color w:val="000000"/>
          <w:szCs w:val="24"/>
        </w:rPr>
        <w:t xml:space="preserve"> was 6.4</w:t>
      </w:r>
      <w:r w:rsidR="00101EE2">
        <w:rPr>
          <w:rFonts w:eastAsia="Times New Roman"/>
          <w:color w:val="000000"/>
          <w:szCs w:val="24"/>
        </w:rPr>
        <w:t> </w:t>
      </w:r>
      <w:r w:rsidR="009B4CB4" w:rsidRPr="009B4CB4">
        <w:rPr>
          <w:rFonts w:eastAsia="Times New Roman"/>
          <w:color w:val="000000"/>
          <w:szCs w:val="24"/>
        </w:rPr>
        <w:t>Å (with a bandwidth of about 0.5</w:t>
      </w:r>
      <w:r w:rsidR="00101EE2">
        <w:rPr>
          <w:rFonts w:eastAsia="Times New Roman"/>
          <w:color w:val="000000"/>
          <w:szCs w:val="24"/>
        </w:rPr>
        <w:t> </w:t>
      </w:r>
      <w:r w:rsidR="009B4CB4" w:rsidRPr="009B4CB4">
        <w:rPr>
          <w:rFonts w:eastAsia="Times New Roman"/>
          <w:color w:val="000000"/>
          <w:szCs w:val="24"/>
        </w:rPr>
        <w:t>Å). The BASIS detector covers a 2θ range from about 11 to 165°. </w:t>
      </w:r>
    </w:p>
    <w:p w14:paraId="4F88092E" w14:textId="77777777" w:rsidR="0066062F" w:rsidRPr="0066062F" w:rsidRDefault="009860C6" w:rsidP="009860C6">
      <w:pPr>
        <w:pStyle w:val="Heading3"/>
      </w:pPr>
      <w:bookmarkStart w:id="88" w:name="_Toc466215094"/>
      <w:r>
        <w:t>HT-</w:t>
      </w:r>
      <w:r w:rsidR="0066062F" w:rsidRPr="0066062F">
        <w:t>Impedance</w:t>
      </w:r>
      <w:r w:rsidR="0066062F">
        <w:t xml:space="preserve"> </w:t>
      </w:r>
      <w:r w:rsidR="0066062F" w:rsidRPr="0066062F">
        <w:t>measurements:</w:t>
      </w:r>
      <w:bookmarkEnd w:id="88"/>
    </w:p>
    <w:p w14:paraId="71F29D47" w14:textId="3539AC0F" w:rsidR="00956173" w:rsidRPr="00594B54" w:rsidRDefault="009860C6" w:rsidP="005A6ABE">
      <w:pPr>
        <w:jc w:val="both"/>
        <w:rPr>
          <w:szCs w:val="24"/>
        </w:rPr>
      </w:pPr>
      <w:r w:rsidRPr="009860C6">
        <w:rPr>
          <w:szCs w:val="24"/>
        </w:rPr>
        <w:t>For comparison</w:t>
      </w:r>
      <w:r w:rsidR="005925EA">
        <w:rPr>
          <w:szCs w:val="24"/>
        </w:rPr>
        <w:t>,</w:t>
      </w:r>
      <w:r w:rsidRPr="009860C6">
        <w:rPr>
          <w:szCs w:val="24"/>
        </w:rPr>
        <w:t xml:space="preserve"> high-temperature impedance measurements</w:t>
      </w:r>
      <w:r w:rsidR="00D81C3A">
        <w:rPr>
          <w:szCs w:val="24"/>
        </w:rPr>
        <w:t xml:space="preserve"> (HT-EIS)</w:t>
      </w:r>
      <w:r w:rsidRPr="009860C6">
        <w:rPr>
          <w:szCs w:val="24"/>
        </w:rPr>
        <w:t xml:space="preserve"> were performed at the same temperatures</w:t>
      </w:r>
      <w:r w:rsidR="00C433D3">
        <w:rPr>
          <w:szCs w:val="24"/>
        </w:rPr>
        <w:t xml:space="preserve"> </w:t>
      </w:r>
      <w:r w:rsidR="00751A3D">
        <w:rPr>
          <w:szCs w:val="24"/>
        </w:rPr>
        <w:t>as</w:t>
      </w:r>
      <w:r w:rsidR="008D3DFC">
        <w:rPr>
          <w:szCs w:val="24"/>
        </w:rPr>
        <w:t xml:space="preserve"> </w:t>
      </w:r>
      <w:r w:rsidRPr="009860C6">
        <w:rPr>
          <w:szCs w:val="24"/>
        </w:rPr>
        <w:t xml:space="preserve">the neutron backscattering experiments at the BASIS </w:t>
      </w:r>
      <w:r w:rsidR="00751A3D">
        <w:rPr>
          <w:szCs w:val="24"/>
        </w:rPr>
        <w:t>beam line</w:t>
      </w:r>
      <w:r w:rsidRPr="009860C6">
        <w:rPr>
          <w:szCs w:val="24"/>
        </w:rPr>
        <w:t xml:space="preserve">. An “Alpha A High Performance Frequency Analyzer” (Novocontrol Technologies, </w:t>
      </w:r>
      <w:r w:rsidR="00040AF1" w:rsidRPr="009860C6">
        <w:rPr>
          <w:szCs w:val="24"/>
        </w:rPr>
        <w:t>furnace included</w:t>
      </w:r>
      <w:r w:rsidRPr="009860C6">
        <w:rPr>
          <w:szCs w:val="24"/>
        </w:rPr>
        <w:t>) was used to measure the conductivity of pellets from each LLZ</w:t>
      </w:r>
      <w:r w:rsidR="00101EE2">
        <w:rPr>
          <w:szCs w:val="24"/>
        </w:rPr>
        <w:t>O</w:t>
      </w:r>
      <w:r w:rsidRPr="009860C6">
        <w:rPr>
          <w:szCs w:val="24"/>
        </w:rPr>
        <w:t xml:space="preserve"> composition between 300</w:t>
      </w:r>
      <w:r w:rsidR="00101EE2">
        <w:rPr>
          <w:szCs w:val="24"/>
        </w:rPr>
        <w:t> </w:t>
      </w:r>
      <w:r w:rsidRPr="009860C6">
        <w:rPr>
          <w:szCs w:val="24"/>
        </w:rPr>
        <w:t>K and 650</w:t>
      </w:r>
      <w:r w:rsidR="00101EE2">
        <w:rPr>
          <w:szCs w:val="24"/>
        </w:rPr>
        <w:t> </w:t>
      </w:r>
      <w:r w:rsidRPr="009860C6">
        <w:rPr>
          <w:szCs w:val="24"/>
        </w:rPr>
        <w:t>K in steps of 50</w:t>
      </w:r>
      <w:r w:rsidR="00101EE2">
        <w:rPr>
          <w:szCs w:val="24"/>
        </w:rPr>
        <w:t> </w:t>
      </w:r>
      <w:r w:rsidRPr="009860C6">
        <w:rPr>
          <w:szCs w:val="24"/>
        </w:rPr>
        <w:t>K in a frequency</w:t>
      </w:r>
      <w:r w:rsidR="00751A3D">
        <w:rPr>
          <w:szCs w:val="24"/>
        </w:rPr>
        <w:t xml:space="preserve"> range</w:t>
      </w:r>
      <w:r w:rsidRPr="009860C6">
        <w:rPr>
          <w:szCs w:val="24"/>
        </w:rPr>
        <w:t xml:space="preserve"> from 1</w:t>
      </w:r>
      <w:r w:rsidR="00101EE2">
        <w:rPr>
          <w:szCs w:val="24"/>
        </w:rPr>
        <w:t> </w:t>
      </w:r>
      <w:r w:rsidRPr="009860C6">
        <w:rPr>
          <w:szCs w:val="24"/>
        </w:rPr>
        <w:t>Hz to 20</w:t>
      </w:r>
      <w:r w:rsidR="00101EE2">
        <w:rPr>
          <w:szCs w:val="24"/>
        </w:rPr>
        <w:t> </w:t>
      </w:r>
      <w:r w:rsidRPr="009860C6">
        <w:rPr>
          <w:szCs w:val="24"/>
        </w:rPr>
        <w:t>MHz with an electrical field perturbation of 20</w:t>
      </w:r>
      <w:r w:rsidR="00101EE2">
        <w:rPr>
          <w:szCs w:val="24"/>
        </w:rPr>
        <w:t> </w:t>
      </w:r>
      <w:r w:rsidRPr="009860C6">
        <w:rPr>
          <w:szCs w:val="24"/>
        </w:rPr>
        <w:t>mV</w:t>
      </w:r>
      <w:r w:rsidR="00101EE2">
        <w:rPr>
          <w:szCs w:val="24"/>
        </w:rPr>
        <w:t> </w:t>
      </w:r>
      <w:r w:rsidRPr="009860C6">
        <w:rPr>
          <w:szCs w:val="24"/>
        </w:rPr>
        <w:t>mm</w:t>
      </w:r>
      <w:r w:rsidRPr="009860C6">
        <w:rPr>
          <w:szCs w:val="24"/>
          <w:vertAlign w:val="superscript"/>
        </w:rPr>
        <w:t>-1</w:t>
      </w:r>
      <w:r w:rsidRPr="009860C6">
        <w:rPr>
          <w:szCs w:val="24"/>
        </w:rPr>
        <w:t>.</w:t>
      </w:r>
      <w:r>
        <w:rPr>
          <w:szCs w:val="24"/>
        </w:rPr>
        <w:t xml:space="preserve"> About </w:t>
      </w:r>
      <w:r w:rsidR="00032207" w:rsidRPr="009860C6">
        <w:rPr>
          <w:szCs w:val="24"/>
        </w:rPr>
        <w:t>6</w:t>
      </w:r>
      <w:r w:rsidR="00101EE2">
        <w:rPr>
          <w:szCs w:val="24"/>
        </w:rPr>
        <w:t> </w:t>
      </w:r>
      <w:r w:rsidR="00032207" w:rsidRPr="009860C6">
        <w:rPr>
          <w:szCs w:val="24"/>
        </w:rPr>
        <w:t xml:space="preserve">g of calcined </w:t>
      </w:r>
      <w:r w:rsidR="00EF446C" w:rsidRPr="009860C6">
        <w:rPr>
          <w:szCs w:val="24"/>
        </w:rPr>
        <w:t>LLZO</w:t>
      </w:r>
      <w:r w:rsidR="00032207" w:rsidRPr="009860C6">
        <w:rPr>
          <w:szCs w:val="24"/>
        </w:rPr>
        <w:t xml:space="preserve"> powder </w:t>
      </w:r>
      <w:r w:rsidR="00B00042" w:rsidRPr="009860C6">
        <w:rPr>
          <w:szCs w:val="24"/>
        </w:rPr>
        <w:t xml:space="preserve">were taken from each </w:t>
      </w:r>
      <w:r w:rsidR="00EF446C" w:rsidRPr="009860C6">
        <w:rPr>
          <w:szCs w:val="24"/>
        </w:rPr>
        <w:t>LLZO</w:t>
      </w:r>
      <w:r w:rsidR="00B00042" w:rsidRPr="009860C6">
        <w:rPr>
          <w:szCs w:val="24"/>
        </w:rPr>
        <w:t xml:space="preserve"> batch and uniaxial pressed in a 13</w:t>
      </w:r>
      <w:r w:rsidR="00101EE2">
        <w:rPr>
          <w:szCs w:val="24"/>
        </w:rPr>
        <w:t> </w:t>
      </w:r>
      <w:r w:rsidR="00B00042" w:rsidRPr="009860C6">
        <w:rPr>
          <w:szCs w:val="24"/>
        </w:rPr>
        <w:t>mm die with 115</w:t>
      </w:r>
      <w:r w:rsidR="00101EE2">
        <w:rPr>
          <w:szCs w:val="24"/>
        </w:rPr>
        <w:t> </w:t>
      </w:r>
      <w:r w:rsidR="00B00042" w:rsidRPr="009860C6">
        <w:rPr>
          <w:szCs w:val="24"/>
        </w:rPr>
        <w:t>MPa to a pellet</w:t>
      </w:r>
      <w:r w:rsidR="00751A3D">
        <w:rPr>
          <w:szCs w:val="24"/>
        </w:rPr>
        <w:t xml:space="preserve"> (pellet thickness?)</w:t>
      </w:r>
      <w:r w:rsidR="00B00042" w:rsidRPr="009860C6">
        <w:rPr>
          <w:szCs w:val="24"/>
        </w:rPr>
        <w:t>. A MgO substrate was used as a sample holder to avoid reactions</w:t>
      </w:r>
      <w:r w:rsidR="001820CB">
        <w:rPr>
          <w:szCs w:val="24"/>
        </w:rPr>
        <w:t xml:space="preserve"> with</w:t>
      </w:r>
      <w:r w:rsidR="00B00042" w:rsidRPr="009860C6">
        <w:rPr>
          <w:szCs w:val="24"/>
        </w:rPr>
        <w:t xml:space="preserve"> or sticking </w:t>
      </w:r>
      <w:r w:rsidR="001820CB">
        <w:rPr>
          <w:szCs w:val="24"/>
        </w:rPr>
        <w:t>to</w:t>
      </w:r>
      <w:r w:rsidR="00B00042" w:rsidRPr="009860C6">
        <w:rPr>
          <w:szCs w:val="24"/>
        </w:rPr>
        <w:t xml:space="preserve"> the substrate</w:t>
      </w:r>
      <w:r w:rsidR="001275F1" w:rsidRPr="009860C6">
        <w:rPr>
          <w:szCs w:val="24"/>
        </w:rPr>
        <w:t xml:space="preserve"> during the sintering process</w:t>
      </w:r>
      <w:r w:rsidR="00B00042" w:rsidRPr="009860C6">
        <w:rPr>
          <w:szCs w:val="24"/>
        </w:rPr>
        <w:t>.</w:t>
      </w:r>
      <w:hyperlink w:anchor="_ENREF_46" w:tooltip="Tietz, 2013 #72" w:history="1">
        <w:r w:rsidR="00841DCA" w:rsidRPr="009860C6">
          <w:rPr>
            <w:szCs w:val="24"/>
          </w:rPr>
          <w:fldChar w:fldCharType="begin"/>
        </w:r>
        <w:r w:rsidR="00841DCA">
          <w:rPr>
            <w:szCs w:val="24"/>
          </w:rPr>
          <w:instrText xml:space="preserve"> ADDIN EN.CITE &lt;EndNote&gt;&lt;Cite&gt;&lt;Author&gt;Tietz&lt;/Author&gt;&lt;Year&gt;2013&lt;/Year&gt;&lt;RecNum&gt;72&lt;/RecNum&gt;&lt;DisplayText&gt;&lt;style face="superscript"&gt;46&lt;/style&gt;&lt;/DisplayText&gt;&lt;record&gt;&lt;rec-number&gt;72&lt;/rec-number&gt;&lt;foreign-keys&gt;&lt;key app="EN" db-id="pr92drrfkw0sdbepxwcvavfi02xpvvrapta9"&gt;72&lt;/key&gt;&lt;/foreign-keys&gt;&lt;ref-type name="Journal Article"&gt;17&lt;/ref-type&gt;&lt;contributors&gt;&lt;authors&gt;&lt;author&gt;Tietz, F.&lt;/author&gt;&lt;author&gt;Wegener, T.&lt;/author&gt;&lt;author&gt;Gerhards, M. T.&lt;/author&gt;&lt;author&gt;Giarola, M.&lt;/author&gt;&lt;author&gt;Mariotto, G.&lt;/author&gt;&lt;/authors&gt;&lt;/contributors&gt;&lt;auth-address&gt;Forschungszentrum Julich, Inst Energy &amp;amp; Climate Res IEK 1, D-52425 Julich, Germany&amp;#xD;Univ Verona, Dipartimento Informat, I-37134 Verona, Italy&lt;/auth-address&gt;&lt;titles&gt;&lt;title&gt;Synthesis and Raman micro-spectroscopy investigation of Li7La3Zr2O12&lt;/title&gt;&lt;secondary-title&gt;Solid State Ionics&lt;/secondary-title&gt;&lt;alt-title&gt;Solid State Ionics&lt;/alt-title&gt;&lt;/titles&gt;&lt;periodical&gt;&lt;full-title&gt;Solid State Ionics&lt;/full-title&gt;&lt;/periodical&gt;&lt;alt-periodical&gt;&lt;full-title&gt;Solid State Ionics&lt;/full-title&gt;&lt;/alt-periodical&gt;&lt;pages&gt;77-82&lt;/pages&gt;&lt;volume&gt;230&lt;/volume&gt;&lt;keywords&gt;&lt;keyword&gt;li7la3zr2o12 solid electrolyte&lt;/keyword&gt;&lt;keyword&gt;synthesis of tetragonal and cubic crystal phases&lt;/keyword&gt;&lt;keyword&gt;polarized raman micro-spectroscopy&lt;/keyword&gt;&lt;keyword&gt;silicate garnets&lt;/keyword&gt;&lt;keyword&gt;aluminum&lt;/keyword&gt;&lt;keyword&gt;phonons&lt;/keyword&gt;&lt;/keywords&gt;&lt;dates&gt;&lt;year&gt;2013&lt;/year&gt;&lt;pub-dates&gt;&lt;date&gt;Jan 10&lt;/date&gt;&lt;/pub-dates&gt;&lt;/dates&gt;&lt;isbn&gt;0167-2738&lt;/isbn&gt;&lt;accession-num&gt;WOS:000314735000016&lt;/accession-num&gt;&lt;urls&gt;&lt;related-urls&gt;&lt;url&gt;&amp;lt;Go to ISI&amp;gt;://WOS:000314735000016&lt;/url&gt;&lt;/related-urls&gt;&lt;/urls&gt;&lt;electronic-resource-num&gt;10.1016/j.ssi.2012.10.021&lt;/electronic-resource-num&gt;&lt;language&gt;English&lt;/language&gt;&lt;/record&gt;&lt;/Cite&gt;&lt;/EndNote&gt;</w:instrText>
        </w:r>
        <w:r w:rsidR="00841DCA" w:rsidRPr="009860C6">
          <w:rPr>
            <w:szCs w:val="24"/>
          </w:rPr>
          <w:fldChar w:fldCharType="separate"/>
        </w:r>
        <w:r w:rsidR="00841DCA" w:rsidRPr="00841DCA">
          <w:rPr>
            <w:noProof/>
            <w:szCs w:val="24"/>
            <w:vertAlign w:val="superscript"/>
          </w:rPr>
          <w:t>46</w:t>
        </w:r>
        <w:r w:rsidR="00841DCA" w:rsidRPr="009860C6">
          <w:rPr>
            <w:szCs w:val="24"/>
          </w:rPr>
          <w:fldChar w:fldCharType="end"/>
        </w:r>
      </w:hyperlink>
      <w:r w:rsidR="00D906C0" w:rsidRPr="009860C6">
        <w:rPr>
          <w:szCs w:val="24"/>
        </w:rPr>
        <w:t xml:space="preserve"> </w:t>
      </w:r>
      <w:r w:rsidR="00B00042" w:rsidRPr="009860C6">
        <w:rPr>
          <w:szCs w:val="24"/>
        </w:rPr>
        <w:t xml:space="preserve"> </w:t>
      </w:r>
      <w:r w:rsidR="001275F1" w:rsidRPr="009860C6">
        <w:rPr>
          <w:szCs w:val="24"/>
        </w:rPr>
        <w:t xml:space="preserve">A </w:t>
      </w:r>
      <w:r w:rsidR="001820CB">
        <w:rPr>
          <w:szCs w:val="24"/>
        </w:rPr>
        <w:t>small</w:t>
      </w:r>
      <w:r w:rsidR="001275F1" w:rsidRPr="009860C6">
        <w:rPr>
          <w:szCs w:val="24"/>
        </w:rPr>
        <w:t xml:space="preserve"> amount of </w:t>
      </w:r>
      <w:r w:rsidR="00EF446C" w:rsidRPr="009860C6">
        <w:rPr>
          <w:szCs w:val="24"/>
        </w:rPr>
        <w:t>LLZO</w:t>
      </w:r>
      <w:r w:rsidR="001275F1" w:rsidRPr="009860C6">
        <w:rPr>
          <w:szCs w:val="24"/>
        </w:rPr>
        <w:t xml:space="preserve"> powder was </w:t>
      </w:r>
      <w:r w:rsidR="00751A3D">
        <w:rPr>
          <w:szCs w:val="24"/>
        </w:rPr>
        <w:t xml:space="preserve">placed </w:t>
      </w:r>
      <w:r w:rsidR="001275F1" w:rsidRPr="009860C6">
        <w:rPr>
          <w:szCs w:val="24"/>
        </w:rPr>
        <w:t xml:space="preserve">between pellet and substrate to prevent possible cross contamination from MgO. The pellets </w:t>
      </w:r>
      <w:r w:rsidR="001820CB">
        <w:rPr>
          <w:szCs w:val="24"/>
        </w:rPr>
        <w:t>were</w:t>
      </w:r>
      <w:r w:rsidR="001275F1" w:rsidRPr="009860C6">
        <w:rPr>
          <w:szCs w:val="24"/>
        </w:rPr>
        <w:t xml:space="preserve"> </w:t>
      </w:r>
      <w:r w:rsidR="001820CB">
        <w:rPr>
          <w:szCs w:val="24"/>
        </w:rPr>
        <w:t>then</w:t>
      </w:r>
      <w:r w:rsidR="001820CB" w:rsidRPr="009860C6">
        <w:rPr>
          <w:szCs w:val="24"/>
        </w:rPr>
        <w:t xml:space="preserve"> </w:t>
      </w:r>
      <w:r w:rsidR="001275F1" w:rsidRPr="009860C6">
        <w:rPr>
          <w:szCs w:val="24"/>
        </w:rPr>
        <w:t>sintered at 1150</w:t>
      </w:r>
      <w:r w:rsidR="00101EE2">
        <w:rPr>
          <w:szCs w:val="24"/>
        </w:rPr>
        <w:t> </w:t>
      </w:r>
      <w:r w:rsidR="001275F1" w:rsidRPr="009860C6">
        <w:rPr>
          <w:szCs w:val="24"/>
        </w:rPr>
        <w:t>°C for 10</w:t>
      </w:r>
      <w:r w:rsidR="00101EE2">
        <w:rPr>
          <w:szCs w:val="24"/>
        </w:rPr>
        <w:t> </w:t>
      </w:r>
      <w:r w:rsidR="001275F1" w:rsidRPr="009860C6">
        <w:rPr>
          <w:szCs w:val="24"/>
        </w:rPr>
        <w:t xml:space="preserve">h in </w:t>
      </w:r>
      <w:r w:rsidR="00224C65" w:rsidRPr="009860C6">
        <w:rPr>
          <w:szCs w:val="24"/>
        </w:rPr>
        <w:t>argon</w:t>
      </w:r>
      <w:r w:rsidR="001275F1" w:rsidRPr="009860C6">
        <w:rPr>
          <w:szCs w:val="24"/>
        </w:rPr>
        <w:t>. A ramp rate of 5</w:t>
      </w:r>
      <w:r w:rsidR="00101EE2">
        <w:rPr>
          <w:szCs w:val="24"/>
        </w:rPr>
        <w:t> </w:t>
      </w:r>
      <w:r w:rsidR="001275F1" w:rsidRPr="009860C6">
        <w:rPr>
          <w:szCs w:val="24"/>
        </w:rPr>
        <w:t>K</w:t>
      </w:r>
      <w:r w:rsidR="00101EE2">
        <w:rPr>
          <w:szCs w:val="24"/>
        </w:rPr>
        <w:t> </w:t>
      </w:r>
      <w:r w:rsidR="001275F1" w:rsidRPr="009860C6">
        <w:rPr>
          <w:szCs w:val="24"/>
        </w:rPr>
        <w:t>min</w:t>
      </w:r>
      <w:r w:rsidR="001275F1" w:rsidRPr="009860C6">
        <w:rPr>
          <w:szCs w:val="24"/>
          <w:vertAlign w:val="superscript"/>
        </w:rPr>
        <w:t xml:space="preserve">-1 </w:t>
      </w:r>
      <w:r w:rsidR="007C1A5D" w:rsidRPr="009860C6">
        <w:rPr>
          <w:szCs w:val="24"/>
        </w:rPr>
        <w:t>was used for heating and cooling to room temperature. Subsequently</w:t>
      </w:r>
      <w:r w:rsidR="001820CB">
        <w:rPr>
          <w:szCs w:val="24"/>
        </w:rPr>
        <w:t>,</w:t>
      </w:r>
      <w:r w:rsidR="007C1A5D" w:rsidRPr="009860C6">
        <w:rPr>
          <w:szCs w:val="24"/>
        </w:rPr>
        <w:t xml:space="preserve"> </w:t>
      </w:r>
      <w:r w:rsidR="00721985" w:rsidRPr="009860C6">
        <w:rPr>
          <w:szCs w:val="24"/>
        </w:rPr>
        <w:t>the</w:t>
      </w:r>
      <w:r w:rsidR="001820CB">
        <w:rPr>
          <w:szCs w:val="24"/>
        </w:rPr>
        <w:t xml:space="preserve"> top and bottom of the</w:t>
      </w:r>
      <w:r w:rsidR="00721985" w:rsidRPr="009860C6">
        <w:rPr>
          <w:szCs w:val="24"/>
        </w:rPr>
        <w:t xml:space="preserve"> cylindrical </w:t>
      </w:r>
      <w:r w:rsidR="007C1A5D" w:rsidRPr="009860C6">
        <w:rPr>
          <w:szCs w:val="24"/>
        </w:rPr>
        <w:t xml:space="preserve">pellets </w:t>
      </w:r>
      <w:r w:rsidR="001820CB">
        <w:rPr>
          <w:szCs w:val="24"/>
        </w:rPr>
        <w:t>were</w:t>
      </w:r>
      <w:r w:rsidR="007C1A5D" w:rsidRPr="009860C6">
        <w:rPr>
          <w:szCs w:val="24"/>
        </w:rPr>
        <w:t xml:space="preserve"> polished with 250, 400, 800 and 1200 grid </w:t>
      </w:r>
      <w:r w:rsidR="001820CB" w:rsidRPr="009860C6">
        <w:rPr>
          <w:szCs w:val="24"/>
        </w:rPr>
        <w:t xml:space="preserve">sandpapers </w:t>
      </w:r>
      <w:r w:rsidR="007C1A5D" w:rsidRPr="009860C6">
        <w:rPr>
          <w:szCs w:val="24"/>
        </w:rPr>
        <w:t xml:space="preserve">to remove any contamination and to </w:t>
      </w:r>
      <w:r w:rsidR="001820CB">
        <w:rPr>
          <w:szCs w:val="24"/>
        </w:rPr>
        <w:t xml:space="preserve">flatten </w:t>
      </w:r>
      <w:r w:rsidR="007C1A5D" w:rsidRPr="009860C6">
        <w:rPr>
          <w:szCs w:val="24"/>
        </w:rPr>
        <w:t xml:space="preserve">the surface. </w:t>
      </w:r>
      <w:r w:rsidR="001820CB">
        <w:rPr>
          <w:szCs w:val="24"/>
        </w:rPr>
        <w:t>As blocking electrodes,</w:t>
      </w:r>
      <w:r w:rsidR="00721985" w:rsidRPr="009860C6">
        <w:rPr>
          <w:szCs w:val="24"/>
        </w:rPr>
        <w:t xml:space="preserve"> thin Au layer</w:t>
      </w:r>
      <w:r w:rsidR="00A7295D">
        <w:rPr>
          <w:szCs w:val="24"/>
        </w:rPr>
        <w:t>s</w:t>
      </w:r>
      <w:r w:rsidR="00721985" w:rsidRPr="009860C6">
        <w:rPr>
          <w:szCs w:val="24"/>
        </w:rPr>
        <w:t xml:space="preserve"> w</w:t>
      </w:r>
      <w:r w:rsidR="00A7295D">
        <w:rPr>
          <w:szCs w:val="24"/>
        </w:rPr>
        <w:t>ere</w:t>
      </w:r>
      <w:r w:rsidR="00721985" w:rsidRPr="009860C6">
        <w:rPr>
          <w:szCs w:val="24"/>
        </w:rPr>
        <w:t xml:space="preserve"> sputtered </w:t>
      </w:r>
      <w:r w:rsidR="001820CB">
        <w:rPr>
          <w:szCs w:val="24"/>
        </w:rPr>
        <w:t>on both sides, providing</w:t>
      </w:r>
      <w:r w:rsidR="00721985" w:rsidRPr="009860C6">
        <w:rPr>
          <w:szCs w:val="24"/>
        </w:rPr>
        <w:t xml:space="preserve"> a good contact </w:t>
      </w:r>
      <w:r w:rsidR="00A7295D">
        <w:rPr>
          <w:szCs w:val="24"/>
        </w:rPr>
        <w:t>to the LLZO.</w:t>
      </w:r>
      <w:r w:rsidR="00721985" w:rsidRPr="009860C6">
        <w:rPr>
          <w:szCs w:val="24"/>
        </w:rPr>
        <w:t xml:space="preserve"> </w:t>
      </w:r>
      <w:r w:rsidR="00A7295D">
        <w:rPr>
          <w:szCs w:val="24"/>
        </w:rPr>
        <w:t>S</w:t>
      </w:r>
      <w:r w:rsidR="00721985" w:rsidRPr="009860C6">
        <w:rPr>
          <w:szCs w:val="24"/>
        </w:rPr>
        <w:t xml:space="preserve">ilver paste was </w:t>
      </w:r>
      <w:r w:rsidR="00A7295D">
        <w:rPr>
          <w:szCs w:val="24"/>
        </w:rPr>
        <w:t>then painted onto the Au electrodes</w:t>
      </w:r>
      <w:r w:rsidR="00721985" w:rsidRPr="009860C6">
        <w:rPr>
          <w:szCs w:val="24"/>
        </w:rPr>
        <w:t xml:space="preserve"> and </w:t>
      </w:r>
      <w:r w:rsidR="00A7295D">
        <w:rPr>
          <w:szCs w:val="24"/>
        </w:rPr>
        <w:t>annealed at</w:t>
      </w:r>
      <w:r w:rsidR="00721985" w:rsidRPr="009860C6">
        <w:rPr>
          <w:szCs w:val="24"/>
        </w:rPr>
        <w:t xml:space="preserve"> 600</w:t>
      </w:r>
      <w:r w:rsidR="00101EE2">
        <w:rPr>
          <w:szCs w:val="24"/>
        </w:rPr>
        <w:t> </w:t>
      </w:r>
      <w:r w:rsidR="00721985" w:rsidRPr="009860C6">
        <w:rPr>
          <w:szCs w:val="24"/>
        </w:rPr>
        <w:t>°C for 30</w:t>
      </w:r>
      <w:r w:rsidR="00101EE2">
        <w:rPr>
          <w:szCs w:val="24"/>
        </w:rPr>
        <w:t> </w:t>
      </w:r>
      <w:r w:rsidR="00721985" w:rsidRPr="009860C6">
        <w:rPr>
          <w:szCs w:val="24"/>
        </w:rPr>
        <w:t xml:space="preserve">min to provide a </w:t>
      </w:r>
      <w:r w:rsidR="00A7295D">
        <w:rPr>
          <w:szCs w:val="24"/>
        </w:rPr>
        <w:t>stable contact to the impedance system</w:t>
      </w:r>
      <w:r w:rsidR="005A6ABE">
        <w:rPr>
          <w:szCs w:val="24"/>
        </w:rPr>
        <w:t>.</w:t>
      </w:r>
      <w:r w:rsidR="001F3AB8" w:rsidRPr="009860C6">
        <w:rPr>
          <w:szCs w:val="24"/>
        </w:rPr>
        <w:t xml:space="preserve"> </w:t>
      </w:r>
    </w:p>
    <w:p w14:paraId="79BEE9D2" w14:textId="77777777" w:rsidR="00AB722E" w:rsidRDefault="006B4D1E" w:rsidP="00096182">
      <w:pPr>
        <w:pStyle w:val="Heading2"/>
      </w:pPr>
      <w:bookmarkStart w:id="89" w:name="_Toc466215095"/>
      <w:r>
        <w:lastRenderedPageBreak/>
        <w:t xml:space="preserve">3. </w:t>
      </w:r>
      <w:r w:rsidR="00AB722E" w:rsidRPr="009860C6">
        <w:t>Results and Discussion</w:t>
      </w:r>
      <w:bookmarkEnd w:id="89"/>
    </w:p>
    <w:p w14:paraId="0E9D7332" w14:textId="4BBE00C0" w:rsidR="00A13B23" w:rsidRPr="00B8009D" w:rsidRDefault="001565D1" w:rsidP="00B8009D">
      <w:pPr>
        <w:pStyle w:val="Heading3"/>
      </w:pPr>
      <w:bookmarkStart w:id="90" w:name="_Toc466215096"/>
      <w:r>
        <w:t>Elementary and phase</w:t>
      </w:r>
      <w:r w:rsidR="00C93E02">
        <w:t xml:space="preserve"> composition</w:t>
      </w:r>
      <w:bookmarkEnd w:id="90"/>
    </w:p>
    <w:p w14:paraId="557C1A6D" w14:textId="77B6FEF2" w:rsidR="00362780" w:rsidRDefault="001565D1" w:rsidP="00594B54">
      <w:pPr>
        <w:jc w:val="both"/>
      </w:pPr>
      <w:r>
        <w:t xml:space="preserve">For any research on ionic dynamics it is crucial that the investigated specimens are without impurities, that measured results </w:t>
      </w:r>
      <w:r w:rsidR="001255A3">
        <w:t>refer</w:t>
      </w:r>
      <w:r>
        <w:t xml:space="preserve"> to the materials properties </w:t>
      </w:r>
      <w:r w:rsidR="001255A3">
        <w:t xml:space="preserve">and are not influence by anything else. The purity of garnet electrolytes like LLZO can for example be compromised if the samples synthesis was done grubby, that Al-contaminations occur or the samples get exposed to air moisture and underwent a lithium-proton </w:t>
      </w:r>
      <w:r w:rsidR="00895C59">
        <w:t>exchange.</w:t>
      </w:r>
      <w:hyperlink w:anchor="_ENREF_47" w:tooltip="Yow, 2016 #409" w:history="1">
        <w:r w:rsidR="00841DCA">
          <w:fldChar w:fldCharType="begin"/>
        </w:r>
        <w:r w:rsidR="00841DCA">
          <w:instrText xml:space="preserve"> ADDIN EN.CITE &lt;EndNote&gt;&lt;Cite&gt;&lt;Author&gt;Yow&lt;/Author&gt;&lt;Year&gt;2016&lt;/Year&gt;&lt;RecNum&gt;409&lt;/RecNum&gt;&lt;DisplayText&gt;&lt;style face="superscript"&gt;47&lt;/style&gt;&lt;/DisplayText&gt;&lt;record&gt;&lt;rec-number&gt;409&lt;/rec-number&gt;&lt;foreign-keys&gt;&lt;key app="EN" db-id="pr92drrfkw0sdbepxwcvavfi02xpvvrapta9"&gt;409&lt;/key&gt;&lt;/foreign-keys&gt;&lt;ref-type name="Journal Article"&gt;17&lt;/ref-type&gt;&lt;contributors&gt;&lt;authors&gt;&lt;author&gt;Yow, Zhen Feng&lt;/author&gt;&lt;author&gt;Oh, Yuan Liang&lt;/author&gt;&lt;author&gt;Gu, Wenyi&lt;/author&gt;&lt;author&gt;Rao, Rayavarapu Prasada&lt;/author&gt;&lt;author&gt;Adams, Stefan&lt;/author&gt;&lt;/authors&gt;&lt;/contributors&gt;&lt;titles&gt;&lt;title&gt;Effect of Li+/H+ exchange in water treated Ta-doped Li7La3Zr2O12&lt;/title&gt;&lt;secondary-title&gt;Solid State Ionics&lt;/secondary-title&gt;&lt;/titles&gt;&lt;periodical&gt;&lt;full-title&gt;Solid State Ionics&lt;/full-title&gt;&lt;/periodical&gt;&lt;pages&gt;122-129&lt;/pages&gt;&lt;volume&gt;292&lt;/volume&gt;&lt;dates&gt;&lt;year&gt;2016&lt;/year&gt;&lt;/dates&gt;&lt;isbn&gt;01672738&lt;/isbn&gt;&lt;urls&gt;&lt;/urls&gt;&lt;electronic-resource-num&gt;10.1016/j.ssi.2016.05.016&lt;/electronic-resource-num&gt;&lt;/record&gt;&lt;/Cite&gt;&lt;/EndNote&gt;</w:instrText>
        </w:r>
        <w:r w:rsidR="00841DCA">
          <w:fldChar w:fldCharType="separate"/>
        </w:r>
        <w:r w:rsidR="00841DCA" w:rsidRPr="00841DCA">
          <w:rPr>
            <w:noProof/>
            <w:vertAlign w:val="superscript"/>
          </w:rPr>
          <w:t>47</w:t>
        </w:r>
        <w:r w:rsidR="00841DCA">
          <w:fldChar w:fldCharType="end"/>
        </w:r>
      </w:hyperlink>
      <w:r w:rsidR="001255A3">
        <w:t xml:space="preserve"> </w:t>
      </w:r>
      <w:r w:rsidR="00972F4A">
        <w:t xml:space="preserve">If pure tetragonal LLZO is aimed, like in one of our samples, it is necessary to avoid contamination by other cations like </w:t>
      </w:r>
      <w:r w:rsidR="00BF342E">
        <w:t>a</w:t>
      </w:r>
      <w:r w:rsidR="00972F4A">
        <w:t>luminum or</w:t>
      </w:r>
      <w:r w:rsidR="00BF342E">
        <w:t xml:space="preserve"> y</w:t>
      </w:r>
      <w:r w:rsidR="00972F4A">
        <w:t>ttrium. Yttri</w:t>
      </w:r>
      <w:r w:rsidR="00BF342E">
        <w:t>um</w:t>
      </w:r>
      <w:r w:rsidR="00972F4A">
        <w:t xml:space="preserve"> or </w:t>
      </w:r>
      <w:r w:rsidR="00BF342E">
        <w:t>a</w:t>
      </w:r>
      <w:r w:rsidR="00972F4A">
        <w:t>lumin</w:t>
      </w:r>
      <w:r w:rsidR="00BF342E">
        <w:t>um</w:t>
      </w:r>
      <w:r w:rsidR="00972F4A">
        <w:t xml:space="preserve"> as abrasion from milling media, or by diffusion from crucibles are incorporated into the crystal structure. In most cases the intended incorporation of super-valent cations is aimed as it is shown by many rese</w:t>
      </w:r>
      <w:r w:rsidR="005E4A67">
        <w:t>arch groups like Hubaud et al.</w:t>
      </w:r>
      <w:hyperlink w:anchor="_ENREF_38" w:tooltip="Hubaud, 2013 #180" w:history="1">
        <w:r w:rsidR="00841DCA">
          <w:fldChar w:fldCharType="begin"/>
        </w:r>
        <w:r w:rsidR="00841DCA">
          <w:instrText xml:space="preserve"> ADDIN EN.CITE &lt;EndNote&gt;&lt;Cite&gt;&lt;Author&gt;Hubaud&lt;/Author&gt;&lt;Year&gt;2013&lt;/Year&gt;&lt;RecNum&gt;180&lt;/RecNum&gt;&lt;DisplayText&gt;&lt;style face="superscript"&gt;38&lt;/style&gt;&lt;/DisplayText&gt;&lt;record&gt;&lt;rec-number&gt;180&lt;/rec-number&gt;&lt;foreign-keys&gt;&lt;key app="EN" db-id="pr92drrfkw0sdbepxwcvavfi02xpvvrapta9"&gt;180&lt;/key&gt;&lt;/foreign-keys&gt;&lt;ref-type name="Journal Article"&gt;17&lt;/ref-type&gt;&lt;contributors&gt;&lt;authors&gt;&lt;author&gt;Hubaud, A. A.&lt;/author&gt;&lt;author&gt;Schroeder, D. J.&lt;/author&gt;&lt;author&gt;Key, B.&lt;/author&gt;&lt;author&gt;Ingram, B. J.&lt;/author&gt;&lt;author&gt;Dogan, F.&lt;/author&gt;&lt;author&gt;Vaughey, J. T.&lt;/author&gt;&lt;/authors&gt;&lt;/contributors&gt;&lt;auth-address&gt;Argonne Natl Lab, Chem Sci &amp;amp; Engn Div, Argonne, IL 60439 USA&amp;#xD;No Illinois Univ, Dept Engn Technol, Coll Engn &amp;amp; Engn Technol, De Kalb, IL 60115 USA&lt;/auth-address&gt;&lt;titles&gt;&lt;title&gt;Low temperature stabilization of cubic (Li7-xAlx/3) La3Zr2O12: role of aluminum during formation&lt;/title&gt;&lt;secondary-title&gt;Journal of Materials Chemistry A&lt;/secondary-title&gt;&lt;alt-title&gt;J Mater Chem A&lt;/alt-title&gt;&lt;/titles&gt;&lt;periodical&gt;&lt;full-title&gt;Journal of Materials Chemistry A&lt;/full-title&gt;&lt;/periodical&gt;&lt;alt-periodical&gt;&lt;full-title&gt;J Mater Chem A&lt;/full-title&gt;&lt;/alt-periodical&gt;&lt;pages&gt;8813-8818&lt;/pages&gt;&lt;volume&gt;1&lt;/volume&gt;&lt;number&gt;31&lt;/number&gt;&lt;keywords&gt;&lt;keyword&gt;garnet-type li7la3zr2o12&lt;/keyword&gt;&lt;keyword&gt;solid-electrolyte&lt;/keyword&gt;&lt;keyword&gt;tetragonal li7la3zr2o12&lt;/keyword&gt;&lt;keyword&gt;al&lt;/keyword&gt;&lt;keyword&gt;state&lt;/keyword&gt;&lt;keyword&gt;conductivity&lt;/keyword&gt;&lt;keyword&gt;batteries&lt;/keyword&gt;&lt;keyword&gt;ceramics&lt;/keyword&gt;&lt;/keywords&gt;&lt;dates&gt;&lt;year&gt;2013&lt;/year&gt;&lt;/dates&gt;&lt;isbn&gt;2050-7488&lt;/isbn&gt;&lt;accession-num&gt;WOS:000321864300017&lt;/accession-num&gt;&lt;urls&gt;&lt;related-urls&gt;&lt;url&gt;&amp;lt;Go to ISI&amp;gt;://WOS:000321864300017&lt;/url&gt;&lt;/related-urls&gt;&lt;/urls&gt;&lt;electronic-resource-num&gt;10.1039/c3ta11338h&lt;/electronic-resource-num&gt;&lt;remote-database-name&gt;JuLib eXtended / Datenquelle: Science Citation Index&lt;/remote-database-name&gt;&lt;remote-database-provider&gt;Forschungszentrum Jülich GmbH, Zentralbibliothek&lt;/remote-database-provider&gt;&lt;language&gt;English&lt;/language&gt;&lt;/record&gt;&lt;/Cite&gt;&lt;/EndNote&gt;</w:instrText>
        </w:r>
        <w:r w:rsidR="00841DCA">
          <w:fldChar w:fldCharType="separate"/>
        </w:r>
        <w:r w:rsidR="00841DCA" w:rsidRPr="00841DCA">
          <w:rPr>
            <w:noProof/>
            <w:vertAlign w:val="superscript"/>
          </w:rPr>
          <w:t>38</w:t>
        </w:r>
        <w:r w:rsidR="00841DCA">
          <w:fldChar w:fldCharType="end"/>
        </w:r>
      </w:hyperlink>
      <w:r w:rsidR="005E4A67">
        <w:t xml:space="preserve"> or Murugan et al.</w:t>
      </w:r>
      <w:hyperlink w:anchor="_ENREF_48" w:tooltip="Murugan, 2011 #38" w:history="1">
        <w:r w:rsidR="00841DCA">
          <w:fldChar w:fldCharType="begin"/>
        </w:r>
        <w:r w:rsidR="00841DCA">
          <w:instrText xml:space="preserve"> ADDIN EN.CITE &lt;EndNote&gt;&lt;Cite&gt;&lt;Author&gt;Murugan&lt;/Author&gt;&lt;Year&gt;2011&lt;/Year&gt;&lt;RecNum&gt;38&lt;/RecNum&gt;&lt;DisplayText&gt;&lt;style face="superscript"&gt;48&lt;/style&gt;&lt;/DisplayText&gt;&lt;record&gt;&lt;rec-number&gt;38&lt;/rec-number&gt;&lt;foreign-keys&gt;&lt;key app="EN" db-id="pr92drrfkw0sdbepxwcvavfi02xpvvrapta9"&gt;38&lt;/key&gt;&lt;/foreign-keys&gt;&lt;ref-type name="Journal Article"&gt;17&lt;/ref-type&gt;&lt;contributors&gt;&lt;authors&gt;&lt;author&gt;Murugan, R.&lt;/author&gt;&lt;author&gt;Ramakumar, S.&lt;/author&gt;&lt;author&gt;Janani, N.&lt;/author&gt;&lt;/authors&gt;&lt;/contributors&gt;&lt;auth-address&gt;Pondicherry Univ, Dept Phys, Pondicherry 605014, India&lt;/auth-address&gt;&lt;titles&gt;&lt;title&gt;High conductive yttrium doped Li7La3Zr2O12 cubic lithium garnet&lt;/title&gt;&lt;secondary-title&gt;Electrochemistry Communications&lt;/secondary-title&gt;&lt;alt-title&gt;Electrochem Commun&lt;/alt-title&gt;&lt;/titles&gt;&lt;periodical&gt;&lt;full-title&gt;Electrochemistry Communications&lt;/full-title&gt;&lt;/periodical&gt;&lt;pages&gt;1373-1375&lt;/pages&gt;&lt;volume&gt;13&lt;/volume&gt;&lt;number&gt;12&lt;/number&gt;&lt;keywords&gt;&lt;keyword&gt;3% ysz&lt;/keyword&gt;&lt;keyword&gt;li7la3zr2o12&lt;/keyword&gt;&lt;keyword&gt;garnet&lt;/keyword&gt;&lt;keyword&gt;cubic phase&lt;/keyword&gt;&lt;keyword&gt;ion conductivity&lt;/keyword&gt;&lt;keyword&gt;ba&lt;/keyword&gt;&lt;/keywords&gt;&lt;dates&gt;&lt;year&gt;2011&lt;/year&gt;&lt;pub-dates&gt;&lt;date&gt;Dec&lt;/date&gt;&lt;/pub-dates&gt;&lt;/dates&gt;&lt;isbn&gt;1388-2481&lt;/isbn&gt;&lt;accession-num&gt;WOS:000298940800022&lt;/accession-num&gt;&lt;urls&gt;&lt;related-urls&gt;&lt;url&gt;&amp;lt;Go to ISI&amp;gt;://WOS:000298940800022&lt;/url&gt;&lt;/related-urls&gt;&lt;/urls&gt;&lt;electronic-resource-num&gt;10.1016/j.elecom.2011.08.014&lt;/electronic-resource-num&gt;&lt;language&gt;English&lt;/language&gt;&lt;/record&gt;&lt;/Cite&gt;&lt;/EndNote&gt;</w:instrText>
        </w:r>
        <w:r w:rsidR="00841DCA">
          <w:fldChar w:fldCharType="separate"/>
        </w:r>
        <w:r w:rsidR="00841DCA" w:rsidRPr="00841DCA">
          <w:rPr>
            <w:noProof/>
            <w:vertAlign w:val="superscript"/>
          </w:rPr>
          <w:t>48</w:t>
        </w:r>
        <w:r w:rsidR="00841DCA">
          <w:fldChar w:fldCharType="end"/>
        </w:r>
      </w:hyperlink>
      <w:r w:rsidR="00972F4A">
        <w:t xml:space="preserve"> that these cations stabilize the much better conductive cubic LLZO phase during heat treatment down to room temperature. In comparison to Shimonishi et al. who prepared unsubstituted LLZO at 1180 °C in an Al</w:t>
      </w:r>
      <w:r w:rsidR="00972F4A" w:rsidRPr="00EA24D6">
        <w:rPr>
          <w:vertAlign w:val="subscript"/>
        </w:rPr>
        <w:t>2</w:t>
      </w:r>
      <w:r w:rsidR="00972F4A">
        <w:t>O</w:t>
      </w:r>
      <w:r w:rsidR="00972F4A" w:rsidRPr="00EA24D6">
        <w:rPr>
          <w:vertAlign w:val="subscript"/>
        </w:rPr>
        <w:t>3</w:t>
      </w:r>
      <w:r w:rsidR="00972F4A">
        <w:t xml:space="preserve"> crucible, obtaining unintentionally 0.23 mol of Al</w:t>
      </w:r>
      <w:hyperlink w:anchor="_ENREF_49" w:tooltip="Shimonishi, 2011 #44" w:history="1">
        <w:r w:rsidR="00841DCA">
          <w:fldChar w:fldCharType="begin"/>
        </w:r>
        <w:r w:rsidR="00841DCA">
          <w:instrText xml:space="preserve"> ADDIN EN.CITE &lt;EndNote&gt;&lt;Cite&gt;&lt;Author&gt;Shimonishi&lt;/Author&gt;&lt;Year&gt;2011&lt;/Year&gt;&lt;RecNum&gt;44&lt;/RecNum&gt;&lt;DisplayText&gt;&lt;style face="superscript"&gt;49&lt;/style&gt;&lt;/DisplayText&gt;&lt;record&gt;&lt;rec-number&gt;44&lt;/rec-number&gt;&lt;foreign-keys&gt;&lt;key app="EN" db-id="pr92drrfkw0sdbepxwcvavfi02xpvvrapta9"&gt;44&lt;/key&gt;&lt;/foreign-keys&gt;&lt;ref-type name="Journal Article"&gt;17&lt;/ref-type&gt;&lt;contributors&gt;&lt;authors&gt;&lt;author&gt;Shimonishi, Y.&lt;/author&gt;&lt;author&gt;Toda, A.&lt;/author&gt;&lt;author&gt;Zhang, T.&lt;/author&gt;&lt;author&gt;Hirano, A.&lt;/author&gt;&lt;author&gt;Imanishi, N.&lt;/author&gt;&lt;author&gt;Yamamoto, O.&lt;/author&gt;&lt;author&gt;Takeda, Y.&lt;/author&gt;&lt;/authors&gt;&lt;/contributors&gt;&lt;auth-address&gt;Mie Univ, Grad Sch Engn, Dept Chem Mat, Tsu, Mie 5148507, Japan&lt;/auth-address&gt;&lt;titles&gt;&lt;title&gt;Synthesis of garnet-type Li7-xLa3Zr2O12-1/2x and its stability in aqueous solutions&lt;/title&gt;&lt;secondary-title&gt;Solid State Ionics&lt;/secondary-title&gt;&lt;alt-title&gt;Solid State Ionics&lt;/alt-title&gt;&lt;/titles&gt;&lt;periodical&gt;&lt;full-title&gt;Solid State Ionics&lt;/full-title&gt;&lt;/periodical&gt;&lt;alt-periodical&gt;&lt;full-title&gt;Solid State Ionics&lt;/full-title&gt;&lt;/alt-periodical&gt;&lt;pages&gt;48-53&lt;/pages&gt;&lt;volume&gt;183&lt;/volume&gt;&lt;number&gt;1&lt;/number&gt;&lt;keywords&gt;&lt;keyword&gt;lithium air cell&lt;/keyword&gt;&lt;keyword&gt;lithium ion conducting sold&lt;/keyword&gt;&lt;keyword&gt;garnet-type structure&lt;/keyword&gt;&lt;keyword&gt;water stable lithium metal electrode&lt;/keyword&gt;&lt;keyword&gt;conducting glass-ceramics&lt;/keyword&gt;&lt;keyword&gt;lithium&lt;/keyword&gt;&lt;keyword&gt;electrolyte&lt;/keyword&gt;&lt;keyword&gt;li7la3zr2o12&lt;/keyword&gt;&lt;/keywords&gt;&lt;dates&gt;&lt;year&gt;2011&lt;/year&gt;&lt;pub-dates&gt;&lt;date&gt;Feb 11&lt;/date&gt;&lt;/pub-dates&gt;&lt;/dates&gt;&lt;isbn&gt;0167-2738&lt;/isbn&gt;&lt;accession-num&gt;WOS:000288620500008&lt;/accession-num&gt;&lt;urls&gt;&lt;related-urls&gt;&lt;url&gt;&amp;lt;Go to ISI&amp;gt;://WOS:000288620500008&lt;/url&gt;&lt;/related-urls&gt;&lt;/urls&gt;&lt;electronic-resource-num&gt;10.1016/j.ssi.2010.12.010&lt;/electronic-resource-num&gt;&lt;language&gt;English&lt;/language&gt;&lt;/record&gt;&lt;/Cite&gt;&lt;/EndNote&gt;</w:instrText>
        </w:r>
        <w:r w:rsidR="00841DCA">
          <w:fldChar w:fldCharType="separate"/>
        </w:r>
        <w:r w:rsidR="00841DCA" w:rsidRPr="00841DCA">
          <w:rPr>
            <w:noProof/>
            <w:vertAlign w:val="superscript"/>
          </w:rPr>
          <w:t>49</w:t>
        </w:r>
        <w:r w:rsidR="00841DCA">
          <w:fldChar w:fldCharType="end"/>
        </w:r>
      </w:hyperlink>
      <w:r w:rsidR="00972F4A">
        <w:t>, or the sample of Geiger et al. containing 0.20 mol of Al</w:t>
      </w:r>
      <w:hyperlink w:anchor="_ENREF_50" w:tooltip="Geiger, 2011 #36" w:history="1">
        <w:r w:rsidR="00841DCA">
          <w:fldChar w:fldCharType="begin"/>
        </w:r>
        <w:r w:rsidR="00841DCA">
          <w:instrText xml:space="preserve"> ADDIN EN.CITE &lt;EndNote&gt;&lt;Cite&gt;&lt;Author&gt;Geiger&lt;/Author&gt;&lt;Year&gt;2011&lt;/Year&gt;&lt;RecNum&gt;36&lt;/RecNum&gt;&lt;DisplayText&gt;&lt;style face="superscript"&gt;50&lt;/style&gt;&lt;/DisplayText&gt;&lt;record&gt;&lt;rec-number&gt;36&lt;/rec-number&gt;&lt;foreign-keys&gt;&lt;key app="EN" db-id="pr92drrfkw0sdbepxwcvavfi02xpvvrapta9"&gt;36&lt;/key&gt;&lt;/foreign-keys&gt;&lt;ref-type name="Journal Article"&gt;17&lt;/ref-type&gt;&lt;contributors&gt;&lt;authors&gt;&lt;author&gt;Geiger, C. A.&lt;/author&gt;&lt;author&gt;Alekseev, E.&lt;/author&gt;&lt;author&gt;Lazic, B.&lt;/author&gt;&lt;author&gt;Fisch, M.&lt;/author&gt;&lt;author&gt;Armbruster, T.&lt;/author&gt;&lt;author&gt;Langner, R.&lt;/author&gt;&lt;author&gt;Fechtelkord, M.&lt;/author&gt;&lt;author&gt;Kim, N.&lt;/author&gt;&lt;author&gt;Pettke, T.&lt;/author&gt;&lt;author&gt;Weppner, W.&lt;/author&gt;&lt;/authors&gt;&lt;/contributors&gt;&lt;auth-address&gt;Institut fur Geowissenschaften, Abteilung Mineralogie, Christian-Albrechts-Universitat zu Kiel, Kiel, Germany. ca.geiger@sbg.ac.at&lt;/auth-address&gt;&lt;titles&gt;&lt;title&gt;Crystal chemistry and stability of &amp;quot;Li7La3Zr2O12&amp;quot; garnet: a fast lithium-ion conductor&lt;/title&gt;&lt;secondary-title&gt;Inorg Chem&lt;/secondary-title&gt;&lt;alt-title&gt;Inorganic chemistry&lt;/alt-title&gt;&lt;/titles&gt;&lt;periodical&gt;&lt;full-title&gt;Inorg Chem&lt;/full-title&gt;&lt;abbr-1&gt;Inorganic chemistry&lt;/abbr-1&gt;&lt;/periodical&gt;&lt;alt-periodical&gt;&lt;full-title&gt;Inorg Chem&lt;/full-title&gt;&lt;abbr-1&gt;Inorganic chemistry&lt;/abbr-1&gt;&lt;/alt-periodical&gt;&lt;pages&gt;1089-97&lt;/pages&gt;&lt;volume&gt;50&lt;/volume&gt;&lt;number&gt;3&lt;/number&gt;&lt;dates&gt;&lt;year&gt;2011&lt;/year&gt;&lt;pub-dates&gt;&lt;date&gt;Feb 7&lt;/date&gt;&lt;/pub-dates&gt;&lt;/dates&gt;&lt;isbn&gt;1520-510X (Electronic)&amp;#xD;0020-1669 (Linking)&lt;/isbn&gt;&lt;accession-num&gt;21188978&lt;/accession-num&gt;&lt;urls&gt;&lt;related-urls&gt;&lt;url&gt;http://www.ncbi.nlm.nih.gov/pubmed/21188978&lt;/url&gt;&lt;/related-urls&gt;&lt;/urls&gt;&lt;electronic-resource-num&gt;10.1021/ic101914e&lt;/electronic-resource-num&gt;&lt;/record&gt;&lt;/Cite&gt;&lt;/EndNote&gt;</w:instrText>
        </w:r>
        <w:r w:rsidR="00841DCA">
          <w:fldChar w:fldCharType="separate"/>
        </w:r>
        <w:r w:rsidR="00841DCA" w:rsidRPr="00841DCA">
          <w:rPr>
            <w:noProof/>
            <w:vertAlign w:val="superscript"/>
          </w:rPr>
          <w:t>50</w:t>
        </w:r>
        <w:r w:rsidR="00841DCA">
          <w:fldChar w:fldCharType="end"/>
        </w:r>
      </w:hyperlink>
      <w:r w:rsidR="005E4A67">
        <w:t>,</w:t>
      </w:r>
      <w:r w:rsidR="00972F4A">
        <w:t xml:space="preserve"> it is shown that the use of suitable crucibles is unavoidable to avoid contamination. </w:t>
      </w:r>
      <w:r w:rsidR="001255A3">
        <w:t xml:space="preserve">We prevent these effects by using graphite crucibles </w:t>
      </w:r>
      <w:r w:rsidR="00205F34">
        <w:t>and heat-treatment in argon atmosphere. Al</w:t>
      </w:r>
      <w:r w:rsidR="00205F34" w:rsidRPr="00594B54">
        <w:rPr>
          <w:vertAlign w:val="subscript"/>
        </w:rPr>
        <w:t>2</w:t>
      </w:r>
      <w:r w:rsidR="00205F34">
        <w:t>O</w:t>
      </w:r>
      <w:r w:rsidR="00205F34" w:rsidRPr="00594B54">
        <w:rPr>
          <w:vertAlign w:val="subscript"/>
        </w:rPr>
        <w:t>3</w:t>
      </w:r>
      <w:r w:rsidR="00205F34">
        <w:t xml:space="preserve"> impurities are often indicated by discoloration of LLZO samples, but in this work no discoloration was observed. First step </w:t>
      </w:r>
      <w:r w:rsidR="003A71DE">
        <w:t xml:space="preserve">of </w:t>
      </w:r>
      <w:r w:rsidR="00205F34">
        <w:t xml:space="preserve">confirming was to determine the elemental composition, which was done by ICP-OES. </w:t>
      </w:r>
      <w:r w:rsidR="003A71DE">
        <w:t>In a broad search for impurities any other elements then expected were detectable.</w:t>
      </w:r>
      <w:r w:rsidR="005B5A08">
        <w:t xml:space="preserve"> In table 3.1 the composition of the investigated </w:t>
      </w:r>
      <w:r w:rsidR="009F3846">
        <w:rPr>
          <w:szCs w:val="24"/>
        </w:rPr>
        <w:t>u</w:t>
      </w:r>
      <w:r w:rsidR="009F3846" w:rsidRPr="009860C6">
        <w:rPr>
          <w:szCs w:val="24"/>
        </w:rPr>
        <w:t xml:space="preserve">nsubstituted </w:t>
      </w:r>
      <w:r w:rsidR="009F3846">
        <w:rPr>
          <w:szCs w:val="24"/>
        </w:rPr>
        <w:t>l</w:t>
      </w:r>
      <w:r w:rsidR="009F3846" w:rsidRPr="009860C6">
        <w:rPr>
          <w:szCs w:val="24"/>
        </w:rPr>
        <w:t>ithium lanthanum zirconate (LLZO) Li</w:t>
      </w:r>
      <w:r w:rsidR="009F3846" w:rsidRPr="009860C6">
        <w:rPr>
          <w:szCs w:val="24"/>
          <w:vertAlign w:val="subscript"/>
        </w:rPr>
        <w:t>7</w:t>
      </w:r>
      <w:r w:rsidR="009F3846" w:rsidRPr="009860C6">
        <w:rPr>
          <w:szCs w:val="24"/>
        </w:rPr>
        <w:t>La</w:t>
      </w:r>
      <w:r w:rsidR="009F3846" w:rsidRPr="009860C6">
        <w:rPr>
          <w:szCs w:val="24"/>
          <w:vertAlign w:val="subscript"/>
        </w:rPr>
        <w:t>3</w:t>
      </w:r>
      <w:r w:rsidR="009F3846" w:rsidRPr="009860C6">
        <w:rPr>
          <w:szCs w:val="24"/>
        </w:rPr>
        <w:t>Zr</w:t>
      </w:r>
      <w:r w:rsidR="009F3846" w:rsidRPr="009860C6">
        <w:rPr>
          <w:szCs w:val="24"/>
          <w:vertAlign w:val="subscript"/>
        </w:rPr>
        <w:t>2</w:t>
      </w:r>
      <w:r w:rsidR="009F3846" w:rsidRPr="009860C6">
        <w:rPr>
          <w:szCs w:val="24"/>
        </w:rPr>
        <w:t>O</w:t>
      </w:r>
      <w:r w:rsidR="009F3846" w:rsidRPr="009860C6">
        <w:rPr>
          <w:szCs w:val="24"/>
          <w:vertAlign w:val="subscript"/>
        </w:rPr>
        <w:t>12</w:t>
      </w:r>
      <w:r w:rsidR="009F3846" w:rsidRPr="009860C6">
        <w:rPr>
          <w:szCs w:val="24"/>
        </w:rPr>
        <w:t xml:space="preserve">, </w:t>
      </w:r>
      <w:r w:rsidR="009F3846">
        <w:rPr>
          <w:szCs w:val="24"/>
        </w:rPr>
        <w:t>a</w:t>
      </w:r>
      <w:r w:rsidR="009F3846" w:rsidRPr="009860C6">
        <w:rPr>
          <w:szCs w:val="24"/>
        </w:rPr>
        <w:t>luminum substituted LLZO (</w:t>
      </w:r>
      <w:r w:rsidR="009F3846">
        <w:rPr>
          <w:szCs w:val="24"/>
        </w:rPr>
        <w:t>36Al-</w:t>
      </w:r>
      <w:r w:rsidR="009F3846" w:rsidRPr="009860C6">
        <w:rPr>
          <w:szCs w:val="24"/>
        </w:rPr>
        <w:t>LLZO) Li</w:t>
      </w:r>
      <w:r w:rsidR="009F3846">
        <w:rPr>
          <w:szCs w:val="24"/>
          <w:vertAlign w:val="subscript"/>
        </w:rPr>
        <w:t>5.92</w:t>
      </w:r>
      <w:r w:rsidR="009F3846" w:rsidRPr="009860C6">
        <w:rPr>
          <w:szCs w:val="24"/>
        </w:rPr>
        <w:t>Al</w:t>
      </w:r>
      <w:r w:rsidR="009F3846">
        <w:rPr>
          <w:szCs w:val="24"/>
          <w:vertAlign w:val="subscript"/>
        </w:rPr>
        <w:t>0.36</w:t>
      </w:r>
      <w:r w:rsidR="009F3846" w:rsidRPr="009860C6">
        <w:rPr>
          <w:szCs w:val="24"/>
        </w:rPr>
        <w:t>La</w:t>
      </w:r>
      <w:r w:rsidR="009F3846" w:rsidRPr="009860C6">
        <w:rPr>
          <w:szCs w:val="24"/>
          <w:vertAlign w:val="subscript"/>
        </w:rPr>
        <w:t>3</w:t>
      </w:r>
      <w:r w:rsidR="009F3846" w:rsidRPr="009860C6">
        <w:rPr>
          <w:szCs w:val="24"/>
        </w:rPr>
        <w:t>Zr</w:t>
      </w:r>
      <w:r w:rsidR="009F3846" w:rsidRPr="009860C6">
        <w:rPr>
          <w:szCs w:val="24"/>
          <w:vertAlign w:val="subscript"/>
        </w:rPr>
        <w:t>2</w:t>
      </w:r>
      <w:r w:rsidR="009F3846" w:rsidRPr="009860C6">
        <w:rPr>
          <w:szCs w:val="24"/>
        </w:rPr>
        <w:t>O</w:t>
      </w:r>
      <w:r w:rsidR="009F3846" w:rsidRPr="009860C6">
        <w:rPr>
          <w:szCs w:val="24"/>
          <w:vertAlign w:val="subscript"/>
        </w:rPr>
        <w:t>12</w:t>
      </w:r>
      <w:r w:rsidR="009F3846" w:rsidRPr="009860C6">
        <w:rPr>
          <w:szCs w:val="24"/>
        </w:rPr>
        <w:t xml:space="preserve"> and </w:t>
      </w:r>
      <w:r w:rsidR="009F3846">
        <w:rPr>
          <w:szCs w:val="24"/>
        </w:rPr>
        <w:t>t</w:t>
      </w:r>
      <w:r w:rsidR="009F3846" w:rsidRPr="009860C6">
        <w:rPr>
          <w:szCs w:val="24"/>
        </w:rPr>
        <w:t>antalum substituted LLZO (</w:t>
      </w:r>
      <w:r w:rsidR="009F3846">
        <w:rPr>
          <w:szCs w:val="24"/>
        </w:rPr>
        <w:t>60Ta-</w:t>
      </w:r>
      <w:r w:rsidR="009F3846" w:rsidRPr="009860C6">
        <w:rPr>
          <w:szCs w:val="24"/>
        </w:rPr>
        <w:t>LLZO) Li</w:t>
      </w:r>
      <w:r w:rsidR="009F3846">
        <w:rPr>
          <w:szCs w:val="24"/>
          <w:vertAlign w:val="subscript"/>
        </w:rPr>
        <w:t>6.4</w:t>
      </w:r>
      <w:r w:rsidR="009F3846" w:rsidRPr="009860C6">
        <w:rPr>
          <w:szCs w:val="24"/>
        </w:rPr>
        <w:t>La</w:t>
      </w:r>
      <w:r w:rsidR="009F3846" w:rsidRPr="009860C6">
        <w:rPr>
          <w:szCs w:val="24"/>
          <w:vertAlign w:val="subscript"/>
        </w:rPr>
        <w:t>3</w:t>
      </w:r>
      <w:r w:rsidR="009F3846" w:rsidRPr="009860C6">
        <w:rPr>
          <w:szCs w:val="24"/>
        </w:rPr>
        <w:t>Zr</w:t>
      </w:r>
      <w:r w:rsidR="009F3846">
        <w:rPr>
          <w:szCs w:val="24"/>
          <w:vertAlign w:val="subscript"/>
        </w:rPr>
        <w:t>1.4</w:t>
      </w:r>
      <w:r w:rsidR="009F3846" w:rsidRPr="009860C6">
        <w:rPr>
          <w:szCs w:val="24"/>
        </w:rPr>
        <w:t>Ta</w:t>
      </w:r>
      <w:r w:rsidR="009F3846">
        <w:rPr>
          <w:szCs w:val="24"/>
          <w:vertAlign w:val="subscript"/>
        </w:rPr>
        <w:t>0.6</w:t>
      </w:r>
      <w:r w:rsidR="009F3846" w:rsidRPr="009860C6">
        <w:rPr>
          <w:szCs w:val="24"/>
        </w:rPr>
        <w:t>O</w:t>
      </w:r>
      <w:r w:rsidR="009F3846" w:rsidRPr="009860C6">
        <w:rPr>
          <w:szCs w:val="24"/>
          <w:vertAlign w:val="subscript"/>
        </w:rPr>
        <w:t>12</w:t>
      </w:r>
      <w:r w:rsidR="009F3846">
        <w:t xml:space="preserve"> </w:t>
      </w:r>
      <w:r w:rsidR="005B5A08">
        <w:t xml:space="preserve">are compared in their stoichiometry. For that purpose, the mass percentage of each element </w:t>
      </w:r>
      <w:r w:rsidR="00895C59">
        <w:t>is</w:t>
      </w:r>
      <w:r w:rsidR="005B5A08">
        <w:t xml:space="preserve"> converted into the amount of substance and normalized to </w:t>
      </w:r>
      <w:r w:rsidR="00895C59">
        <w:t>three</w:t>
      </w:r>
      <w:r w:rsidR="005B5A08">
        <w:t> </w:t>
      </w:r>
      <w:r w:rsidR="00895C59">
        <w:t>mole</w:t>
      </w:r>
      <w:r w:rsidR="005B5A08">
        <w:t xml:space="preserve"> of lanthanum which </w:t>
      </w:r>
      <w:r w:rsidR="008E6E22">
        <w:t xml:space="preserve">value </w:t>
      </w:r>
      <w:r w:rsidR="005B5A08">
        <w:t xml:space="preserve">should stay constant </w:t>
      </w:r>
      <w:r w:rsidR="00803EC1">
        <w:t xml:space="preserve">in each LLZO composition </w:t>
      </w:r>
      <w:r w:rsidR="008E6E22">
        <w:t>during doping</w:t>
      </w:r>
      <w:r w:rsidR="00803EC1">
        <w:t xml:space="preserve"> Al or Ta</w:t>
      </w:r>
      <w:r w:rsidR="005B5A08">
        <w:t xml:space="preserve">. </w:t>
      </w:r>
      <w:r w:rsidR="00362780">
        <w:t xml:space="preserve">If we compare our aimed sum formula with the data of table 3.1 it is shown that every value </w:t>
      </w:r>
      <w:r w:rsidR="00565598">
        <w:t>fits</w:t>
      </w:r>
      <w:r w:rsidR="00362780">
        <w:t xml:space="preserve"> the statistical spread except of </w:t>
      </w:r>
      <w:r w:rsidR="00565598">
        <w:t>36Al-LLZO’s amount of lithium</w:t>
      </w:r>
      <w:r w:rsidR="00362780">
        <w:t xml:space="preserve">, which </w:t>
      </w:r>
      <w:r w:rsidR="00565598">
        <w:t xml:space="preserve">is about 10 </w:t>
      </w:r>
      <w:r w:rsidR="00362780">
        <w:t>percent above expectation</w:t>
      </w:r>
      <w:r w:rsidR="007F3466">
        <w:t xml:space="preserve">. This may be due to the intentional excess of lithium during synthesis. </w:t>
      </w:r>
    </w:p>
    <w:p w14:paraId="7EB022E2" w14:textId="0AB0502B" w:rsidR="00205F34" w:rsidRPr="00362780" w:rsidRDefault="00205F34">
      <w:r w:rsidRPr="00362780">
        <w:t xml:space="preserve">Table 3.1: </w:t>
      </w:r>
      <w:r w:rsidR="009F3846" w:rsidRPr="00362780">
        <w:t>Stoichiometric elemental</w:t>
      </w:r>
      <w:r w:rsidRPr="00362780">
        <w:t xml:space="preserve"> composition of the LLZO samples by ICP-OES, normalized to 3</w:t>
      </w:r>
      <w:r w:rsidR="00895C59" w:rsidRPr="00362780">
        <w:t> </w:t>
      </w:r>
      <w:r w:rsidRPr="00362780">
        <w:t>mol of La (by FZJ, ZEA-3).</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610"/>
        <w:gridCol w:w="1212"/>
        <w:gridCol w:w="1212"/>
        <w:gridCol w:w="1212"/>
        <w:gridCol w:w="2069"/>
      </w:tblGrid>
      <w:tr w:rsidR="00205F34" w:rsidRPr="00FF372A" w14:paraId="4F87AE23" w14:textId="77777777" w:rsidTr="00594B54">
        <w:trPr>
          <w:trHeight w:val="300"/>
        </w:trPr>
        <w:tc>
          <w:tcPr>
            <w:tcW w:w="0" w:type="auto"/>
            <w:shd w:val="clear" w:color="000000" w:fill="D9D9D9"/>
            <w:noWrap/>
            <w:vAlign w:val="bottom"/>
          </w:tcPr>
          <w:p w14:paraId="46373887"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Li</w:t>
            </w:r>
          </w:p>
        </w:tc>
        <w:tc>
          <w:tcPr>
            <w:tcW w:w="0" w:type="auto"/>
            <w:shd w:val="clear" w:color="000000" w:fill="D9D9D9"/>
            <w:noWrap/>
            <w:vAlign w:val="bottom"/>
          </w:tcPr>
          <w:p w14:paraId="4F8079C5"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La</w:t>
            </w:r>
          </w:p>
        </w:tc>
        <w:tc>
          <w:tcPr>
            <w:tcW w:w="0" w:type="auto"/>
            <w:shd w:val="clear" w:color="000000" w:fill="D9D9D9"/>
            <w:noWrap/>
            <w:vAlign w:val="bottom"/>
          </w:tcPr>
          <w:p w14:paraId="0ECC5588"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Zr</w:t>
            </w:r>
          </w:p>
        </w:tc>
        <w:tc>
          <w:tcPr>
            <w:tcW w:w="0" w:type="auto"/>
            <w:shd w:val="clear" w:color="000000" w:fill="D9D9D9"/>
            <w:noWrap/>
            <w:vAlign w:val="bottom"/>
          </w:tcPr>
          <w:p w14:paraId="4FFA0983"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Al</w:t>
            </w:r>
          </w:p>
        </w:tc>
        <w:tc>
          <w:tcPr>
            <w:tcW w:w="0" w:type="auto"/>
            <w:shd w:val="clear" w:color="000000" w:fill="D9D9D9"/>
            <w:noWrap/>
            <w:vAlign w:val="bottom"/>
          </w:tcPr>
          <w:p w14:paraId="464BCEE4"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Ta</w:t>
            </w:r>
          </w:p>
        </w:tc>
        <w:tc>
          <w:tcPr>
            <w:tcW w:w="0" w:type="auto"/>
            <w:shd w:val="clear" w:color="000000" w:fill="D9D9D9"/>
            <w:noWrap/>
            <w:vAlign w:val="bottom"/>
          </w:tcPr>
          <w:p w14:paraId="654CD4AC" w14:textId="77777777" w:rsidR="00205F34" w:rsidRPr="005F7888" w:rsidRDefault="00205F34" w:rsidP="00594B54">
            <w:pPr>
              <w:spacing w:after="0" w:line="240" w:lineRule="auto"/>
              <w:jc w:val="center"/>
              <w:rPr>
                <w:rFonts w:eastAsia="Times New Roman" w:cs="Arial"/>
                <w:b/>
                <w:sz w:val="22"/>
              </w:rPr>
            </w:pPr>
            <w:r w:rsidRPr="005F7888">
              <w:rPr>
                <w:rFonts w:eastAsia="Times New Roman" w:cs="Arial"/>
                <w:b/>
                <w:sz w:val="22"/>
              </w:rPr>
              <w:t>Sample</w:t>
            </w:r>
          </w:p>
        </w:tc>
      </w:tr>
      <w:tr w:rsidR="00205F34" w:rsidRPr="00FF372A" w14:paraId="194BCD9C" w14:textId="77777777" w:rsidTr="00594B54">
        <w:trPr>
          <w:trHeight w:val="300"/>
        </w:trPr>
        <w:tc>
          <w:tcPr>
            <w:tcW w:w="0" w:type="auto"/>
            <w:shd w:val="clear" w:color="auto" w:fill="auto"/>
            <w:noWrap/>
            <w:vAlign w:val="bottom"/>
            <w:hideMark/>
          </w:tcPr>
          <w:p w14:paraId="233064E2" w14:textId="5C38F0A2" w:rsidR="00205F34" w:rsidRPr="005F7888" w:rsidRDefault="002A0939" w:rsidP="00594B54">
            <w:pPr>
              <w:spacing w:after="0" w:line="240" w:lineRule="auto"/>
              <w:jc w:val="center"/>
              <w:rPr>
                <w:rFonts w:eastAsia="Times New Roman" w:cs="Arial"/>
                <w:b/>
                <w:bCs/>
                <w:color w:val="000000"/>
                <w:sz w:val="22"/>
              </w:rPr>
            </w:pPr>
            <w:r>
              <w:rPr>
                <w:rFonts w:eastAsia="Times New Roman" w:cs="Arial"/>
                <w:b/>
                <w:bCs/>
                <w:color w:val="000000"/>
                <w:sz w:val="22"/>
              </w:rPr>
              <w:t>6.94 ± 0.2</w:t>
            </w:r>
            <w:r w:rsidR="00205F34" w:rsidRPr="005F7888">
              <w:rPr>
                <w:rFonts w:eastAsia="Times New Roman" w:cs="Arial"/>
                <w:b/>
                <w:bCs/>
                <w:color w:val="000000"/>
                <w:sz w:val="22"/>
              </w:rPr>
              <w:t>1</w:t>
            </w:r>
          </w:p>
        </w:tc>
        <w:tc>
          <w:tcPr>
            <w:tcW w:w="0" w:type="auto"/>
            <w:shd w:val="clear" w:color="auto" w:fill="auto"/>
            <w:noWrap/>
            <w:vAlign w:val="bottom"/>
            <w:hideMark/>
          </w:tcPr>
          <w:p w14:paraId="129B08B9"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3.00</w:t>
            </w:r>
          </w:p>
        </w:tc>
        <w:tc>
          <w:tcPr>
            <w:tcW w:w="0" w:type="auto"/>
            <w:shd w:val="clear" w:color="auto" w:fill="auto"/>
            <w:noWrap/>
            <w:vAlign w:val="bottom"/>
            <w:hideMark/>
          </w:tcPr>
          <w:p w14:paraId="60AA53C8" w14:textId="5015E161"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1.</w:t>
            </w:r>
            <w:r w:rsidR="002A0939">
              <w:rPr>
                <w:rFonts w:eastAsia="Times New Roman" w:cs="Arial"/>
                <w:b/>
                <w:bCs/>
                <w:color w:val="000000"/>
                <w:sz w:val="22"/>
              </w:rPr>
              <w:t>98 ± 0.06</w:t>
            </w:r>
          </w:p>
        </w:tc>
        <w:tc>
          <w:tcPr>
            <w:tcW w:w="0" w:type="auto"/>
            <w:shd w:val="clear" w:color="auto" w:fill="auto"/>
            <w:noWrap/>
            <w:vAlign w:val="bottom"/>
            <w:hideMark/>
          </w:tcPr>
          <w:p w14:paraId="015D10CD"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&lt; 0.01</w:t>
            </w:r>
          </w:p>
        </w:tc>
        <w:tc>
          <w:tcPr>
            <w:tcW w:w="0" w:type="auto"/>
            <w:shd w:val="clear" w:color="auto" w:fill="auto"/>
            <w:noWrap/>
            <w:vAlign w:val="bottom"/>
            <w:hideMark/>
          </w:tcPr>
          <w:p w14:paraId="6A5A4696"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&lt; 0.01</w:t>
            </w:r>
          </w:p>
        </w:tc>
        <w:tc>
          <w:tcPr>
            <w:tcW w:w="0" w:type="auto"/>
            <w:shd w:val="clear" w:color="auto" w:fill="auto"/>
            <w:noWrap/>
            <w:vAlign w:val="bottom"/>
            <w:hideMark/>
          </w:tcPr>
          <w:p w14:paraId="2452D897" w14:textId="77777777" w:rsidR="00205F34" w:rsidRPr="005F7888" w:rsidRDefault="00205F34" w:rsidP="00594B54">
            <w:pPr>
              <w:spacing w:after="0" w:line="240" w:lineRule="auto"/>
              <w:jc w:val="right"/>
              <w:rPr>
                <w:rFonts w:eastAsia="Times New Roman" w:cs="Arial"/>
                <w:sz w:val="22"/>
              </w:rPr>
            </w:pPr>
            <w:r w:rsidRPr="005F7888">
              <w:rPr>
                <w:rFonts w:eastAsia="Times New Roman" w:cs="Arial"/>
                <w:sz w:val="22"/>
              </w:rPr>
              <w:t>LLZO (THRO26)</w:t>
            </w:r>
          </w:p>
        </w:tc>
      </w:tr>
      <w:tr w:rsidR="00205F34" w:rsidRPr="00FF372A" w14:paraId="00F11369" w14:textId="77777777" w:rsidTr="00594B54">
        <w:trPr>
          <w:trHeight w:val="300"/>
        </w:trPr>
        <w:tc>
          <w:tcPr>
            <w:tcW w:w="0" w:type="auto"/>
            <w:shd w:val="clear" w:color="auto" w:fill="auto"/>
            <w:noWrap/>
            <w:vAlign w:val="bottom"/>
          </w:tcPr>
          <w:p w14:paraId="3DD64072" w14:textId="76631E75"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6.</w:t>
            </w:r>
            <w:r w:rsidR="002A0939">
              <w:rPr>
                <w:rFonts w:eastAsia="Times New Roman" w:cs="Arial"/>
                <w:b/>
                <w:bCs/>
                <w:color w:val="000000"/>
                <w:sz w:val="22"/>
              </w:rPr>
              <w:t>58</w:t>
            </w:r>
            <w:r w:rsidRPr="005F7888">
              <w:rPr>
                <w:rFonts w:eastAsia="Times New Roman" w:cs="Arial"/>
                <w:b/>
                <w:bCs/>
                <w:color w:val="000000"/>
                <w:sz w:val="22"/>
              </w:rPr>
              <w:t xml:space="preserve"> ± 0.</w:t>
            </w:r>
            <w:r w:rsidR="002A0939">
              <w:rPr>
                <w:rFonts w:eastAsia="Times New Roman" w:cs="Arial"/>
                <w:b/>
                <w:bCs/>
                <w:color w:val="000000"/>
                <w:sz w:val="22"/>
              </w:rPr>
              <w:t>20</w:t>
            </w:r>
          </w:p>
        </w:tc>
        <w:tc>
          <w:tcPr>
            <w:tcW w:w="0" w:type="auto"/>
            <w:shd w:val="clear" w:color="auto" w:fill="auto"/>
            <w:noWrap/>
            <w:vAlign w:val="bottom"/>
          </w:tcPr>
          <w:p w14:paraId="5F732643"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3.00</w:t>
            </w:r>
          </w:p>
        </w:tc>
        <w:tc>
          <w:tcPr>
            <w:tcW w:w="0" w:type="auto"/>
            <w:shd w:val="clear" w:color="auto" w:fill="auto"/>
            <w:noWrap/>
            <w:vAlign w:val="bottom"/>
          </w:tcPr>
          <w:p w14:paraId="5F8FB1CD" w14:textId="0278EF68"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1.</w:t>
            </w:r>
            <w:r w:rsidR="002A0939">
              <w:rPr>
                <w:rFonts w:eastAsia="Times New Roman" w:cs="Arial"/>
                <w:b/>
                <w:bCs/>
                <w:color w:val="000000"/>
                <w:sz w:val="22"/>
              </w:rPr>
              <w:t>96</w:t>
            </w:r>
            <w:r w:rsidR="009F3846">
              <w:rPr>
                <w:rFonts w:eastAsia="Times New Roman" w:cs="Arial"/>
                <w:b/>
                <w:bCs/>
                <w:color w:val="000000"/>
                <w:sz w:val="22"/>
              </w:rPr>
              <w:t> </w:t>
            </w:r>
            <w:r w:rsidRPr="005F7888">
              <w:rPr>
                <w:rFonts w:eastAsia="Times New Roman" w:cs="Arial"/>
                <w:b/>
                <w:bCs/>
                <w:color w:val="000000"/>
                <w:sz w:val="22"/>
              </w:rPr>
              <w:t>± 0.0</w:t>
            </w:r>
            <w:r w:rsidR="002A0939">
              <w:rPr>
                <w:rFonts w:eastAsia="Times New Roman" w:cs="Arial"/>
                <w:b/>
                <w:bCs/>
                <w:color w:val="000000"/>
                <w:sz w:val="22"/>
              </w:rPr>
              <w:t>6</w:t>
            </w:r>
          </w:p>
        </w:tc>
        <w:tc>
          <w:tcPr>
            <w:tcW w:w="0" w:type="auto"/>
            <w:shd w:val="clear" w:color="auto" w:fill="auto"/>
            <w:noWrap/>
            <w:vAlign w:val="bottom"/>
          </w:tcPr>
          <w:p w14:paraId="26A50108" w14:textId="09135DDD"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0.</w:t>
            </w:r>
            <w:r w:rsidR="002A0939">
              <w:rPr>
                <w:rFonts w:eastAsia="Times New Roman" w:cs="Arial"/>
                <w:b/>
                <w:bCs/>
                <w:color w:val="000000"/>
                <w:sz w:val="22"/>
              </w:rPr>
              <w:t>3</w:t>
            </w:r>
            <w:r w:rsidR="00EB0DD9">
              <w:rPr>
                <w:rFonts w:eastAsia="Times New Roman" w:cs="Arial"/>
                <w:b/>
                <w:bCs/>
                <w:color w:val="000000"/>
                <w:sz w:val="22"/>
              </w:rPr>
              <w:t>3</w:t>
            </w:r>
            <w:r w:rsidRPr="005F7888">
              <w:rPr>
                <w:rFonts w:eastAsia="Times New Roman" w:cs="Arial"/>
                <w:b/>
                <w:bCs/>
                <w:color w:val="000000"/>
                <w:sz w:val="22"/>
              </w:rPr>
              <w:t xml:space="preserve"> ± 0.0</w:t>
            </w:r>
            <w:r w:rsidR="002A0939">
              <w:rPr>
                <w:rFonts w:eastAsia="Times New Roman" w:cs="Arial"/>
                <w:b/>
                <w:bCs/>
                <w:color w:val="000000"/>
                <w:sz w:val="22"/>
              </w:rPr>
              <w:t>3</w:t>
            </w:r>
          </w:p>
        </w:tc>
        <w:tc>
          <w:tcPr>
            <w:tcW w:w="0" w:type="auto"/>
            <w:shd w:val="clear" w:color="auto" w:fill="auto"/>
            <w:noWrap/>
            <w:vAlign w:val="bottom"/>
          </w:tcPr>
          <w:p w14:paraId="2325578A" w14:textId="77777777" w:rsidR="00205F34" w:rsidRPr="005F7888" w:rsidRDefault="00205F34" w:rsidP="00594B54">
            <w:pPr>
              <w:spacing w:after="0" w:line="240" w:lineRule="auto"/>
              <w:jc w:val="center"/>
              <w:rPr>
                <w:rFonts w:eastAsia="Times New Roman" w:cs="Arial"/>
                <w:b/>
                <w:bCs/>
                <w:color w:val="000000"/>
                <w:sz w:val="22"/>
              </w:rPr>
            </w:pPr>
            <w:r w:rsidRPr="005F7888">
              <w:rPr>
                <w:rFonts w:eastAsia="Times New Roman" w:cs="Arial"/>
                <w:b/>
                <w:bCs/>
                <w:color w:val="000000"/>
                <w:sz w:val="22"/>
              </w:rPr>
              <w:t>&lt; 0.01</w:t>
            </w:r>
          </w:p>
        </w:tc>
        <w:tc>
          <w:tcPr>
            <w:tcW w:w="0" w:type="auto"/>
            <w:shd w:val="clear" w:color="auto" w:fill="auto"/>
            <w:noWrap/>
            <w:vAlign w:val="bottom"/>
          </w:tcPr>
          <w:p w14:paraId="6A9C157C" w14:textId="77777777" w:rsidR="00205F34" w:rsidRPr="005F7888" w:rsidRDefault="00205F34" w:rsidP="00594B54">
            <w:pPr>
              <w:spacing w:after="0" w:line="240" w:lineRule="auto"/>
              <w:jc w:val="right"/>
              <w:rPr>
                <w:rFonts w:eastAsia="Times New Roman" w:cs="Arial"/>
                <w:sz w:val="22"/>
              </w:rPr>
            </w:pPr>
            <w:r>
              <w:rPr>
                <w:rFonts w:eastAsia="Times New Roman" w:cs="Arial"/>
                <w:sz w:val="22"/>
              </w:rPr>
              <w:t>36Al-</w:t>
            </w:r>
            <w:r w:rsidRPr="005F7888">
              <w:rPr>
                <w:rFonts w:eastAsia="Times New Roman" w:cs="Arial"/>
                <w:sz w:val="22"/>
              </w:rPr>
              <w:t>LLZO (THR029)</w:t>
            </w:r>
          </w:p>
        </w:tc>
      </w:tr>
      <w:tr w:rsidR="009F3846" w:rsidRPr="00FF372A" w14:paraId="3150C6B4" w14:textId="77777777" w:rsidTr="00594B54">
        <w:trPr>
          <w:trHeight w:val="300"/>
        </w:trPr>
        <w:tc>
          <w:tcPr>
            <w:tcW w:w="0" w:type="auto"/>
            <w:shd w:val="clear" w:color="auto" w:fill="auto"/>
            <w:noWrap/>
            <w:vAlign w:val="bottom"/>
          </w:tcPr>
          <w:p w14:paraId="4514FB10" w14:textId="13D78257" w:rsidR="009F3846" w:rsidRPr="005F7888" w:rsidRDefault="009F3846" w:rsidP="009F3846">
            <w:pPr>
              <w:spacing w:after="0" w:line="240" w:lineRule="auto"/>
              <w:jc w:val="center"/>
              <w:rPr>
                <w:rFonts w:eastAsia="Times New Roman" w:cs="Arial"/>
                <w:b/>
                <w:bCs/>
                <w:color w:val="000000"/>
                <w:sz w:val="22"/>
              </w:rPr>
            </w:pPr>
            <w:r w:rsidRPr="005F7888">
              <w:rPr>
                <w:rFonts w:eastAsia="Times New Roman" w:cs="Arial"/>
                <w:b/>
                <w:bCs/>
                <w:color w:val="000000"/>
                <w:sz w:val="22"/>
              </w:rPr>
              <w:t>6.</w:t>
            </w:r>
            <w:r>
              <w:rPr>
                <w:rFonts w:eastAsia="Times New Roman" w:cs="Arial"/>
                <w:b/>
                <w:bCs/>
                <w:color w:val="000000"/>
                <w:sz w:val="22"/>
              </w:rPr>
              <w:t>2</w:t>
            </w:r>
            <w:r w:rsidRPr="005F7888">
              <w:rPr>
                <w:rFonts w:eastAsia="Times New Roman" w:cs="Arial"/>
                <w:b/>
                <w:bCs/>
                <w:color w:val="000000"/>
                <w:sz w:val="22"/>
              </w:rPr>
              <w:t>2</w:t>
            </w:r>
            <w:r>
              <w:rPr>
                <w:rFonts w:eastAsia="Times New Roman" w:cs="Arial"/>
                <w:b/>
                <w:bCs/>
                <w:color w:val="000000"/>
                <w:sz w:val="22"/>
              </w:rPr>
              <w:t xml:space="preserve"> ± 0.19</w:t>
            </w:r>
          </w:p>
        </w:tc>
        <w:tc>
          <w:tcPr>
            <w:tcW w:w="0" w:type="auto"/>
            <w:shd w:val="clear" w:color="auto" w:fill="auto"/>
            <w:noWrap/>
            <w:vAlign w:val="bottom"/>
          </w:tcPr>
          <w:p w14:paraId="50F06E93" w14:textId="4DAFEF37" w:rsidR="009F3846" w:rsidRPr="005F7888" w:rsidRDefault="009F3846" w:rsidP="009F3846">
            <w:pPr>
              <w:spacing w:after="0" w:line="240" w:lineRule="auto"/>
              <w:jc w:val="center"/>
              <w:rPr>
                <w:rFonts w:eastAsia="Times New Roman" w:cs="Arial"/>
                <w:b/>
                <w:bCs/>
                <w:color w:val="000000"/>
                <w:sz w:val="22"/>
              </w:rPr>
            </w:pPr>
            <w:r w:rsidRPr="005F7888">
              <w:rPr>
                <w:rFonts w:eastAsia="Times New Roman" w:cs="Arial"/>
                <w:b/>
                <w:bCs/>
                <w:color w:val="000000"/>
                <w:sz w:val="22"/>
              </w:rPr>
              <w:t>3.00</w:t>
            </w:r>
          </w:p>
        </w:tc>
        <w:tc>
          <w:tcPr>
            <w:tcW w:w="0" w:type="auto"/>
            <w:shd w:val="clear" w:color="auto" w:fill="auto"/>
            <w:noWrap/>
            <w:vAlign w:val="bottom"/>
          </w:tcPr>
          <w:p w14:paraId="32CEEE78" w14:textId="7178DFE1" w:rsidR="009F3846" w:rsidRPr="005F7888" w:rsidRDefault="009F3846" w:rsidP="009F3846">
            <w:pPr>
              <w:spacing w:after="0" w:line="240" w:lineRule="auto"/>
              <w:jc w:val="center"/>
              <w:rPr>
                <w:rFonts w:eastAsia="Times New Roman" w:cs="Arial"/>
                <w:b/>
                <w:bCs/>
                <w:color w:val="000000"/>
                <w:sz w:val="22"/>
              </w:rPr>
            </w:pPr>
            <w:r w:rsidRPr="005F7888">
              <w:rPr>
                <w:rFonts w:eastAsia="Times New Roman" w:cs="Arial"/>
                <w:b/>
                <w:bCs/>
                <w:color w:val="000000"/>
                <w:sz w:val="22"/>
              </w:rPr>
              <w:t>1.</w:t>
            </w:r>
            <w:r>
              <w:rPr>
                <w:rFonts w:eastAsia="Times New Roman" w:cs="Arial"/>
                <w:b/>
                <w:bCs/>
                <w:color w:val="000000"/>
                <w:sz w:val="22"/>
              </w:rPr>
              <w:t>38 ± 0.04</w:t>
            </w:r>
          </w:p>
        </w:tc>
        <w:tc>
          <w:tcPr>
            <w:tcW w:w="0" w:type="auto"/>
            <w:shd w:val="clear" w:color="auto" w:fill="auto"/>
            <w:noWrap/>
            <w:vAlign w:val="bottom"/>
          </w:tcPr>
          <w:p w14:paraId="479F4F1B" w14:textId="45319ED8" w:rsidR="009F3846" w:rsidRPr="005F7888" w:rsidRDefault="009F3846" w:rsidP="009F3846">
            <w:pPr>
              <w:spacing w:after="0" w:line="240" w:lineRule="auto"/>
              <w:jc w:val="center"/>
              <w:rPr>
                <w:rFonts w:eastAsia="Times New Roman" w:cs="Arial"/>
                <w:b/>
                <w:bCs/>
                <w:color w:val="000000"/>
                <w:sz w:val="22"/>
              </w:rPr>
            </w:pPr>
            <w:r w:rsidRPr="005F7888">
              <w:rPr>
                <w:rFonts w:eastAsia="Times New Roman" w:cs="Arial"/>
                <w:b/>
                <w:bCs/>
                <w:color w:val="000000"/>
                <w:sz w:val="22"/>
              </w:rPr>
              <w:t>&lt; 0.02</w:t>
            </w:r>
          </w:p>
        </w:tc>
        <w:tc>
          <w:tcPr>
            <w:tcW w:w="0" w:type="auto"/>
            <w:shd w:val="clear" w:color="auto" w:fill="auto"/>
            <w:noWrap/>
            <w:vAlign w:val="bottom"/>
          </w:tcPr>
          <w:p w14:paraId="45AA8CA9" w14:textId="1BA791B9" w:rsidR="009F3846" w:rsidRPr="005F7888" w:rsidRDefault="009F3846" w:rsidP="009F3846">
            <w:pPr>
              <w:spacing w:after="0" w:line="240" w:lineRule="auto"/>
              <w:jc w:val="center"/>
              <w:rPr>
                <w:rFonts w:eastAsia="Times New Roman" w:cs="Arial"/>
                <w:b/>
                <w:bCs/>
                <w:color w:val="000000"/>
                <w:sz w:val="22"/>
              </w:rPr>
            </w:pPr>
            <w:r w:rsidRPr="005F7888">
              <w:rPr>
                <w:rFonts w:eastAsia="Times New Roman" w:cs="Arial"/>
                <w:b/>
                <w:bCs/>
                <w:color w:val="000000"/>
                <w:sz w:val="22"/>
              </w:rPr>
              <w:t>0.</w:t>
            </w:r>
            <w:r>
              <w:rPr>
                <w:rFonts w:eastAsia="Times New Roman" w:cs="Arial"/>
                <w:b/>
                <w:bCs/>
                <w:color w:val="000000"/>
                <w:sz w:val="22"/>
              </w:rPr>
              <w:t>57 ± 0.02</w:t>
            </w:r>
          </w:p>
        </w:tc>
        <w:tc>
          <w:tcPr>
            <w:tcW w:w="0" w:type="auto"/>
            <w:shd w:val="clear" w:color="auto" w:fill="auto"/>
            <w:noWrap/>
            <w:vAlign w:val="bottom"/>
          </w:tcPr>
          <w:p w14:paraId="3AE2FEAB" w14:textId="068E241A" w:rsidR="009F3846" w:rsidRDefault="009F3846" w:rsidP="009F3846">
            <w:pPr>
              <w:spacing w:after="0" w:line="240" w:lineRule="auto"/>
              <w:jc w:val="right"/>
              <w:rPr>
                <w:rFonts w:eastAsia="Times New Roman" w:cs="Arial"/>
                <w:sz w:val="22"/>
              </w:rPr>
            </w:pPr>
            <w:r>
              <w:rPr>
                <w:rFonts w:eastAsia="Times New Roman" w:cs="Arial"/>
                <w:sz w:val="22"/>
              </w:rPr>
              <w:t>60Ta-</w:t>
            </w:r>
            <w:r w:rsidRPr="005F7888">
              <w:rPr>
                <w:rFonts w:eastAsia="Times New Roman" w:cs="Arial"/>
                <w:sz w:val="22"/>
              </w:rPr>
              <w:t>LLZO (THRO25)</w:t>
            </w:r>
          </w:p>
        </w:tc>
      </w:tr>
    </w:tbl>
    <w:p w14:paraId="4B39AD0A" w14:textId="78910729" w:rsidR="00205F34" w:rsidRDefault="00205F34" w:rsidP="00594B54">
      <w:pPr>
        <w:jc w:val="both"/>
      </w:pPr>
    </w:p>
    <w:p w14:paraId="414007FB" w14:textId="77777777" w:rsidR="000010F1" w:rsidRDefault="000010F1" w:rsidP="000010F1">
      <w:r>
        <w:rPr>
          <w:noProof/>
        </w:rPr>
        <mc:AlternateContent>
          <mc:Choice Requires="wps">
            <w:drawing>
              <wp:anchor distT="0" distB="0" distL="114300" distR="114300" simplePos="0" relativeHeight="251664384" behindDoc="0" locked="0" layoutInCell="1" allowOverlap="1" wp14:anchorId="336F1280" wp14:editId="680E2AF2">
                <wp:simplePos x="0" y="0"/>
                <wp:positionH relativeFrom="column">
                  <wp:posOffset>3431844</wp:posOffset>
                </wp:positionH>
                <wp:positionV relativeFrom="paragraph">
                  <wp:posOffset>2129155</wp:posOffset>
                </wp:positionV>
                <wp:extent cx="1525905" cy="914400"/>
                <wp:effectExtent l="0" t="0" r="0" b="0"/>
                <wp:wrapNone/>
                <wp:docPr id="14" name="Textfeld 14"/>
                <wp:cNvGraphicFramePr/>
                <a:graphic xmlns:a="http://schemas.openxmlformats.org/drawingml/2006/main">
                  <a:graphicData uri="http://schemas.microsoft.com/office/word/2010/wordprocessingShape">
                    <wps:wsp>
                      <wps:cNvSpPr txBox="1"/>
                      <wps:spPr>
                        <a:xfrm>
                          <a:off x="0" y="0"/>
                          <a:ext cx="1525905" cy="914400"/>
                        </a:xfrm>
                        <a:prstGeom prst="rect">
                          <a:avLst/>
                        </a:prstGeom>
                        <a:noFill/>
                        <a:ln w="6350">
                          <a:noFill/>
                        </a:ln>
                      </wps:spPr>
                      <wps:txbx>
                        <w:txbxContent>
                          <w:p w14:paraId="68626F84" w14:textId="77777777" w:rsidR="00D06C08" w:rsidRDefault="00D06C08" w:rsidP="000010F1">
                            <w:pPr>
                              <w:contextualSpacing/>
                              <w:rPr>
                                <w:lang w:val="de-DE"/>
                              </w:rPr>
                            </w:pPr>
                            <w:r>
                              <w:rPr>
                                <w:lang w:val="de-DE"/>
                              </w:rPr>
                              <w:t>t-(400)</w:t>
                            </w:r>
                            <w:r>
                              <w:rPr>
                                <w:lang w:val="de-DE"/>
                              </w:rPr>
                              <w:tab/>
                            </w:r>
                            <w:r>
                              <w:rPr>
                                <w:lang w:val="de-DE"/>
                              </w:rPr>
                              <w:tab/>
                            </w:r>
                          </w:p>
                          <w:p w14:paraId="235CF70B" w14:textId="77777777" w:rsidR="00D06C08" w:rsidRPr="00982270" w:rsidRDefault="00D06C08" w:rsidP="000010F1">
                            <w:pPr>
                              <w:ind w:left="720" w:firstLine="720"/>
                              <w:contextualSpacing/>
                              <w:rPr>
                                <w:lang w:val="de-DE"/>
                              </w:rPr>
                            </w:pPr>
                            <w:r>
                              <w:rPr>
                                <w:lang w:val="de-DE"/>
                              </w:rPr>
                              <w:t>t-(004)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36F1280" id="_x0000_t202" coordsize="21600,21600" o:spt="202" path="m0,0l0,21600,21600,21600,21600,0xe">
                <v:stroke joinstyle="miter"/>
                <v:path gradientshapeok="t" o:connecttype="rect"/>
              </v:shapetype>
              <v:shape id="Textfeld_x0020_14" o:spid="_x0000_s1026" type="#_x0000_t202" style="position:absolute;margin-left:270.2pt;margin-top:167.65pt;width:120.15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" filled="f" stroked="f" strokeweight=".5pt">
                <v:textbox>
                  <w:txbxContent>
                    <w:p w14:paraId="68626F84" w14:textId="77777777" w:rsidR="00D06C08" w:rsidRDefault="00D06C08" w:rsidP="000010F1">
                      <w:pPr>
                        <w:contextualSpacing/>
                        <w:rPr>
                          <w:lang w:val="de-DE"/>
                        </w:rPr>
                      </w:pPr>
                      <w:r>
                        <w:rPr>
                          <w:lang w:val="de-DE"/>
                        </w:rPr>
                        <w:t>t-(400)</w:t>
                      </w:r>
                      <w:r>
                        <w:rPr>
                          <w:lang w:val="de-DE"/>
                        </w:rPr>
                        <w:tab/>
                      </w:r>
                      <w:r>
                        <w:rPr>
                          <w:lang w:val="de-DE"/>
                        </w:rPr>
                        <w:tab/>
                      </w:r>
                    </w:p>
                    <w:p w14:paraId="235CF70B" w14:textId="77777777" w:rsidR="00D06C08" w:rsidRPr="00982270" w:rsidRDefault="00D06C08" w:rsidP="000010F1">
                      <w:pPr>
                        <w:ind w:left="720" w:firstLine="720"/>
                        <w:contextualSpacing/>
                        <w:rPr>
                          <w:lang w:val="de-DE"/>
                        </w:rPr>
                      </w:pPr>
                      <w:r>
                        <w:rPr>
                          <w:lang w:val="de-DE"/>
                        </w:rPr>
                        <w:t>t-(004)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4B164B5" wp14:editId="029274AA">
                <wp:simplePos x="0" y="0"/>
                <wp:positionH relativeFrom="column">
                  <wp:posOffset>3671929</wp:posOffset>
                </wp:positionH>
                <wp:positionV relativeFrom="paragraph">
                  <wp:posOffset>2995875</wp:posOffset>
                </wp:positionV>
                <wp:extent cx="624840" cy="91440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624840" cy="914400"/>
                        </a:xfrm>
                        <a:prstGeom prst="rect">
                          <a:avLst/>
                        </a:prstGeom>
                        <a:noFill/>
                        <a:ln w="6350">
                          <a:noFill/>
                        </a:ln>
                      </wps:spPr>
                      <wps:txbx>
                        <w:txbxContent>
                          <w:p w14:paraId="407E1D8A" w14:textId="77777777" w:rsidR="00D06C08" w:rsidRPr="00982270" w:rsidRDefault="00D06C08" w:rsidP="000010F1">
                            <w:pPr>
                              <w:rPr>
                                <w:lang w:val="de-DE"/>
                              </w:rPr>
                            </w:pPr>
                            <w:r>
                              <w:rPr>
                                <w:lang w:val="de-DE"/>
                              </w:rPr>
                              <w:t>c-(400)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164B5" id="Textfeld_x0020_13" o:spid="_x0000_s1027" type="#_x0000_t202" style="position:absolute;margin-left:289.15pt;margin-top:235.9pt;width:49.2pt;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" filled="f" stroked="f" strokeweight=".5pt">
                <v:textbox>
                  <w:txbxContent>
                    <w:p w14:paraId="407E1D8A" w14:textId="77777777" w:rsidR="00D06C08" w:rsidRPr="00982270" w:rsidRDefault="00D06C08" w:rsidP="000010F1">
                      <w:pPr>
                        <w:rPr>
                          <w:lang w:val="de-DE"/>
                        </w:rPr>
                      </w:pPr>
                      <w:r>
                        <w:rPr>
                          <w:lang w:val="de-DE"/>
                        </w:rPr>
                        <w:t>c-(400)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481EE07" wp14:editId="47923CB4">
                <wp:simplePos x="0" y="0"/>
                <wp:positionH relativeFrom="column">
                  <wp:posOffset>1259984</wp:posOffset>
                </wp:positionH>
                <wp:positionV relativeFrom="paragraph">
                  <wp:posOffset>261437</wp:posOffset>
                </wp:positionV>
                <wp:extent cx="179514" cy="3337840"/>
                <wp:effectExtent l="0" t="0" r="11430" b="15240"/>
                <wp:wrapNone/>
                <wp:docPr id="12" name="Rechteck 12"/>
                <wp:cNvGraphicFramePr/>
                <a:graphic xmlns:a="http://schemas.openxmlformats.org/drawingml/2006/main">
                  <a:graphicData uri="http://schemas.microsoft.com/office/word/2010/wordprocessingShape">
                    <wps:wsp>
                      <wps:cNvSpPr/>
                      <wps:spPr>
                        <a:xfrm>
                          <a:off x="0" y="0"/>
                          <a:ext cx="179514" cy="3337840"/>
                        </a:xfrm>
                        <a:prstGeom prst="rect">
                          <a:avLst/>
                        </a:prstGeom>
                        <a:noFill/>
                        <a:ln w="12700">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585E127" id="Rechteck 12" o:spid="_x0000_s1026" style="position:absolute;margin-left:99.2pt;margin-top:20.6pt;width:14.15pt;height:262.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" filled="f" strokecolor="#ffc000" strokeweight="1pt">
                <v:stroke dashstyle="3 1"/>
              </v:rect>
            </w:pict>
          </mc:Fallback>
        </mc:AlternateContent>
      </w:r>
      <w:r w:rsidRPr="00A23EA3">
        <w:rPr>
          <w:noProof/>
        </w:rPr>
        <mc:AlternateContent>
          <mc:Choice Requires="wpg">
            <w:drawing>
              <wp:inline distT="0" distB="0" distL="0" distR="0" wp14:anchorId="27ACD149" wp14:editId="502F9FE8">
                <wp:extent cx="8348400" cy="3960000"/>
                <wp:effectExtent l="0" t="0" r="0" b="2540"/>
                <wp:docPr id="8" name="Gruppieren 3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48400" cy="3960000"/>
                          <a:chOff x="0" y="0"/>
                          <a:chExt cx="6111882" cy="2900364"/>
                        </a:xfrm>
                      </wpg:grpSpPr>
                      <pic:pic xmlns:pic="http://schemas.openxmlformats.org/drawingml/2006/picture">
                        <pic:nvPicPr>
                          <pic:cNvPr id="10" name="Grafik 10"/>
                          <pic:cNvPicPr/>
                        </pic:nvPicPr>
                        <pic:blipFill>
                          <a:blip r:embed="rId8"/>
                          <a:stretch>
                            <a:fillRect/>
                          </a:stretch>
                        </pic:blipFill>
                        <pic:spPr>
                          <a:xfrm>
                            <a:off x="0" y="1"/>
                            <a:ext cx="4154487" cy="2900363"/>
                          </a:xfrm>
                          <a:prstGeom prst="rect">
                            <a:avLst/>
                          </a:prstGeom>
                        </pic:spPr>
                      </pic:pic>
                      <pic:pic xmlns:pic="http://schemas.openxmlformats.org/drawingml/2006/picture">
                        <pic:nvPicPr>
                          <pic:cNvPr id="11" name="Grafik 11"/>
                          <pic:cNvPicPr/>
                        </pic:nvPicPr>
                        <pic:blipFill>
                          <a:blip r:embed="rId9"/>
                          <a:stretch>
                            <a:fillRect/>
                          </a:stretch>
                        </pic:blipFill>
                        <pic:spPr>
                          <a:xfrm>
                            <a:off x="1957395" y="0"/>
                            <a:ext cx="4154487" cy="2900363"/>
                          </a:xfrm>
                          <a:prstGeom prst="rect">
                            <a:avLst/>
                          </a:prstGeom>
                        </pic:spPr>
                      </pic:pic>
                    </wpg:wgp>
                  </a:graphicData>
                </a:graphic>
              </wp:inline>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4D9FBB2" id="Gruppieren 311" o:spid="_x0000_s1026" style="width:657.35pt;height:311.8pt;mso-position-horizontal-relative:char;mso-position-vertical-relative:line" coordsize="61118,2900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7" type="#_x0000_t75" style="position:absolute;width:41544;height:29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">
                  <v:imagedata r:id="rId10" o:title=""/>
                </v:shape>
                <v:shape id="Grafik 11" o:spid="_x0000_s1028" type="#_x0000_t75" style="position:absolute;left:19573;width:41545;height:29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">
                  <v:imagedata r:id="rId11" o:title=""/>
                </v:shape>
                <w10:anchorlock/>
              </v:group>
            </w:pict>
          </mc:Fallback>
        </mc:AlternateContent>
      </w:r>
    </w:p>
    <w:p w14:paraId="7DC77863" w14:textId="2B7258A3" w:rsidR="000010F1" w:rsidRDefault="000010F1" w:rsidP="00594B54">
      <w:pPr>
        <w:jc w:val="both"/>
      </w:pPr>
      <w:r>
        <w:t>Figure 3.1: (Left) PXRD pattern and comparison of unsubstituted LLZO, 36Al-LLZO</w:t>
      </w:r>
      <w:r w:rsidRPr="005A6ABE">
        <w:t xml:space="preserve"> </w:t>
      </w:r>
      <w:r>
        <w:t xml:space="preserve">and 60Ta-LLZO to cubic and tetragonal LLZO references. (Right) Magnified PXRD pattern of chosen region reveals splitting of c-(400) Bragg peak into t-(004) and t-(400).  </w:t>
      </w:r>
    </w:p>
    <w:p w14:paraId="5039A699" w14:textId="2AD00DC8" w:rsidR="00F82B8F" w:rsidRDefault="00EB0DD9" w:rsidP="00594B54">
      <w:pPr>
        <w:jc w:val="both"/>
      </w:pPr>
      <w:r>
        <w:t xml:space="preserve">Next to the stoichiometry the phase purity is even more important. By intention unsubstituted LLZO should be in a tetragonal phase and both Al or Ta substituted LLZOs in a cubic phase. </w:t>
      </w:r>
      <w:r w:rsidR="009C24E2">
        <w:t xml:space="preserve">In figure 3.1 the measured </w:t>
      </w:r>
      <w:r w:rsidR="00936C37">
        <w:t>PXRD</w:t>
      </w:r>
      <w:r w:rsidR="009C24E2">
        <w:t xml:space="preserve"> patterns of LLZO, 36Al-LLZO and 60Ta-LLZO are compared to each other and to reference data taken from inorganic crystal structure database (ICSD, FIZ Karlsruhe). </w:t>
      </w:r>
      <w:r w:rsidR="00D87EFC">
        <w:t xml:space="preserve">On the left-hand side it is shown, that all three </w:t>
      </w:r>
      <w:r w:rsidR="00936C37">
        <w:t>PXRD</w:t>
      </w:r>
      <w:r w:rsidR="00242CB4">
        <w:t xml:space="preserve"> pat</w:t>
      </w:r>
      <w:r w:rsidR="00557B1A">
        <w:t xml:space="preserve">tern match with the references, but there are differences in between the samples. 36Al-LLZO and 60Ta-LLZO show the </w:t>
      </w:r>
      <w:r w:rsidR="00936C37">
        <w:t xml:space="preserve">LLZO in </w:t>
      </w:r>
      <w:r w:rsidR="00557B1A">
        <w:t xml:space="preserve">cubic space group </w:t>
      </w:r>
      <m:oMath>
        <m:r>
          <w:rPr>
            <w:rFonts w:ascii="Cambria Math" w:hAnsi="Cambria Math"/>
          </w:rPr>
          <m:t>Ia</m:t>
        </m:r>
        <m:acc>
          <m:accPr>
            <m:chr m:val="̅"/>
            <m:ctrlPr>
              <w:rPr>
                <w:rFonts w:ascii="Cambria Math" w:hAnsi="Cambria Math"/>
                <w:i/>
              </w:rPr>
            </m:ctrlPr>
          </m:accPr>
          <m:e>
            <m:r>
              <w:rPr>
                <w:rFonts w:ascii="Cambria Math" w:hAnsi="Cambria Math"/>
              </w:rPr>
              <m:t>3</m:t>
            </m:r>
          </m:e>
        </m:acc>
        <m:r>
          <w:rPr>
            <w:rFonts w:ascii="Cambria Math" w:hAnsi="Cambria Math"/>
          </w:rPr>
          <m:t>d</m:t>
        </m:r>
      </m:oMath>
      <w:r w:rsidR="00936C37">
        <w:t xml:space="preserve"> and no impurity phases, </w:t>
      </w:r>
      <w:r w:rsidR="00557B1A">
        <w:t>but</w:t>
      </w:r>
      <w:r w:rsidR="0029619A">
        <w:t xml:space="preserve"> a broadening of peaks is observed</w:t>
      </w:r>
      <w:r w:rsidR="00936C37">
        <w:t>, too</w:t>
      </w:r>
      <w:r w:rsidR="0029619A">
        <w:t>.  I</w:t>
      </w:r>
      <w:r w:rsidR="00557B1A">
        <w:t>f the</w:t>
      </w:r>
      <w:r w:rsidR="0029619A">
        <w:t>re is a zoom on the</w:t>
      </w:r>
      <w:r w:rsidR="00557B1A">
        <w:t xml:space="preserve"> characteristic Bragg peak </w:t>
      </w:r>
      <w:r w:rsidR="0029619A">
        <w:t>c-</w:t>
      </w:r>
      <w:r w:rsidR="00557B1A">
        <w:t xml:space="preserve">(400) </w:t>
      </w:r>
      <w:r w:rsidR="0029619A">
        <w:t xml:space="preserve">in the </w:t>
      </w:r>
      <w:r w:rsidR="00936C37">
        <w:t>PXRD</w:t>
      </w:r>
      <w:r w:rsidR="00557B1A">
        <w:t xml:space="preserve"> pattern</w:t>
      </w:r>
      <w:r w:rsidR="0029619A">
        <w:t xml:space="preserve">, the 36Al-LLZO shows a splitting into two </w:t>
      </w:r>
      <w:r w:rsidR="00826769">
        <w:t xml:space="preserve">equal </w:t>
      </w:r>
      <w:r w:rsidR="0029619A">
        <w:t xml:space="preserve">very close peaks and 60Ta-LLZO shows a shoulder at lower 2ϴ degree. It is possible that the shift in 36Al-LLZO is due to a second cubic </w:t>
      </w:r>
      <w:r w:rsidR="00936C37">
        <w:t xml:space="preserve">LLZO phase, as there was an intended </w:t>
      </w:r>
      <m:oMath>
        <m:sSup>
          <m:sSupPr>
            <m:ctrlPr>
              <w:rPr>
                <w:rFonts w:ascii="Cambria Math" w:hAnsi="Cambria Math"/>
                <w:i/>
              </w:rPr>
            </m:ctrlPr>
          </m:sSupPr>
          <m:e>
            <m:r>
              <w:rPr>
                <w:rFonts w:ascii="Cambria Math" w:hAnsi="Cambria Math"/>
              </w:rPr>
              <m:t>Al</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Li</m:t>
            </m:r>
          </m:e>
          <m:sup>
            <m:r>
              <w:rPr>
                <w:rFonts w:ascii="Cambria Math" w:hAnsi="Cambria Math"/>
              </w:rPr>
              <m:t>+</m:t>
            </m:r>
          </m:sup>
        </m:sSup>
      </m:oMath>
      <w:r w:rsidR="00936C37">
        <w:t xml:space="preserve">  substitution </w:t>
      </w:r>
      <w:r w:rsidR="0064474A">
        <w:t xml:space="preserve">on the tetrahedral </w:t>
      </w:r>
      <w:r w:rsidR="0064474A" w:rsidRPr="0064474A">
        <w:t xml:space="preserve">Li(1) </w:t>
      </w:r>
      <w:r w:rsidR="0064474A" w:rsidRPr="0064474A">
        <w:rPr>
          <w:i/>
        </w:rPr>
        <w:t>24d</w:t>
      </w:r>
      <w:r w:rsidR="0064474A">
        <w:t xml:space="preserve"> site (B position) </w:t>
      </w:r>
      <w:r w:rsidR="00936C37">
        <w:t>into the LLZO lattice</w:t>
      </w:r>
      <w:r w:rsidR="0064474A">
        <w:t xml:space="preserve"> with its A</w:t>
      </w:r>
      <w:r w:rsidR="0064474A" w:rsidRPr="0064474A">
        <w:rPr>
          <w:vertAlign w:val="subscript"/>
        </w:rPr>
        <w:t>3</w:t>
      </w:r>
      <w:r w:rsidR="0064474A">
        <w:t>B</w:t>
      </w:r>
      <w:r w:rsidR="0064474A" w:rsidRPr="0064474A">
        <w:rPr>
          <w:vertAlign w:val="subscript"/>
        </w:rPr>
        <w:t>2</w:t>
      </w:r>
      <w:r w:rsidR="0064474A">
        <w:t>C</w:t>
      </w:r>
      <w:r w:rsidR="0064474A" w:rsidRPr="0064474A">
        <w:rPr>
          <w:vertAlign w:val="subscript"/>
        </w:rPr>
        <w:t>3</w:t>
      </w:r>
      <w:r w:rsidR="0064474A">
        <w:t>O</w:t>
      </w:r>
      <w:r w:rsidR="0064474A" w:rsidRPr="0064474A">
        <w:rPr>
          <w:vertAlign w:val="subscript"/>
        </w:rPr>
        <w:t>12</w:t>
      </w:r>
      <w:r w:rsidR="0064474A">
        <w:t xml:space="preserve"> garnet structure</w:t>
      </w:r>
      <w:r w:rsidR="00936C37">
        <w:t>.</w:t>
      </w:r>
      <w:r w:rsidR="005E4A67">
        <w:fldChar w:fldCharType="begin">
          <w:fldData xml:space="preserve">PEVuZE5vdGU+PENpdGU+PEF1dGhvcj5DdXNzZW48L0F1dGhvcj48WWVhcj4yMDEwPC9ZZWFyPjxS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</w:fldData>
        </w:fldChar>
      </w:r>
      <w:r w:rsidR="00841DCA">
        <w:instrText xml:space="preserve"> ADDIN EN.CITE </w:instrText>
      </w:r>
      <w:r w:rsidR="00841DCA">
        <w:fldChar w:fldCharType="begin">
          <w:fldData xml:space="preserve">PEVuZE5vdGU+PENpdGU+PEF1dGhvcj5DdXNzZW48L0F1dGhvcj48WWVhcj4yMDEwPC9ZZWFyPjxS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</w:fldData>
        </w:fldChar>
      </w:r>
      <w:r w:rsidR="00841DCA">
        <w:instrText xml:space="preserve"> ADDIN EN.CITE.DATA </w:instrText>
      </w:r>
      <w:r w:rsidR="00841DCA">
        <w:fldChar w:fldCharType="end"/>
      </w:r>
      <w:r w:rsidR="005E4A67">
        <w:fldChar w:fldCharType="separate"/>
      </w:r>
      <w:hyperlink w:anchor="_ENREF_51" w:tooltip="Cussen, 2010 #123" w:history="1">
        <w:r w:rsidR="00841DCA" w:rsidRPr="00841DCA">
          <w:rPr>
            <w:noProof/>
            <w:vertAlign w:val="superscript"/>
          </w:rPr>
          <w:t>51</w:t>
        </w:r>
      </w:hyperlink>
      <w:r w:rsidR="00841DCA" w:rsidRPr="00841DCA">
        <w:rPr>
          <w:noProof/>
          <w:vertAlign w:val="superscript"/>
        </w:rPr>
        <w:t>,</w:t>
      </w:r>
      <w:hyperlink w:anchor="_ENREF_52" w:tooltip="Meier, 2014 #326" w:history="1">
        <w:r w:rsidR="00841DCA" w:rsidRPr="00841DCA">
          <w:rPr>
            <w:noProof/>
            <w:vertAlign w:val="superscript"/>
          </w:rPr>
          <w:t>52</w:t>
        </w:r>
      </w:hyperlink>
      <w:r w:rsidR="005E4A67">
        <w:fldChar w:fldCharType="end"/>
      </w:r>
      <w:r w:rsidR="005E4A67">
        <w:t xml:space="preserve"> </w:t>
      </w:r>
      <w:r w:rsidR="00855B35">
        <w:t xml:space="preserve">Because of PXRD pattern correction by </w:t>
      </w:r>
      <w:r w:rsidR="000010F1">
        <w:t>subtraction of K</w:t>
      </w:r>
      <w:r w:rsidR="000010F1" w:rsidRPr="00855B35">
        <w:rPr>
          <w:vertAlign w:val="subscript"/>
        </w:rPr>
        <w:t>β</w:t>
      </w:r>
      <w:r w:rsidR="00855B35">
        <w:t>, an effect of the K</w:t>
      </w:r>
      <w:r w:rsidR="00855B35" w:rsidRPr="00855B35">
        <w:rPr>
          <w:vertAlign w:val="subscript"/>
        </w:rPr>
        <w:t>β</w:t>
      </w:r>
      <w:r w:rsidR="00855B35">
        <w:t xml:space="preserve"> rays can be neglected. In literature it is shown, that substitution of super-valent cations into the LLZO crystal lattice effects the lattice parameter</w:t>
      </w:r>
      <w:r w:rsidR="0064474A">
        <w:t> </w:t>
      </w:r>
      <w:r w:rsidR="0064474A" w:rsidRPr="0064474A">
        <w:rPr>
          <w:i/>
        </w:rPr>
        <w:t>a</w:t>
      </w:r>
      <w:r w:rsidR="00855B35">
        <w:t xml:space="preserve"> to decrease. And this decrease </w:t>
      </w:r>
      <w:r w:rsidR="00826769">
        <w:t>causes a shift of all Bragg</w:t>
      </w:r>
      <w:r w:rsidR="00855B35">
        <w:t xml:space="preserve"> peaks to higher 2ϴ</w:t>
      </w:r>
      <w:r w:rsidR="005E4A67">
        <w:t xml:space="preserve"> </w:t>
      </w:r>
      <w:r w:rsidR="005E4A67">
        <w:lastRenderedPageBreak/>
        <w:t>degree.</w:t>
      </w:r>
      <w:hyperlink w:anchor="_ENREF_53" w:tooltip="Wang, 2014 #182" w:history="1">
        <w:r w:rsidR="00841DCA">
          <w:fldChar w:fldCharType="begin"/>
        </w:r>
        <w:r w:rsidR="00841DCA">
          <w:instrText xml:space="preserve"> ADDIN EN.CITE &lt;EndNote&gt;&lt;Cite&gt;&lt;Author&gt;Wang&lt;/Author&gt;&lt;Year&gt;2014&lt;/Year&gt;&lt;RecNum&gt;182&lt;/RecNum&gt;&lt;DisplayText&gt;&lt;style face="superscript"&gt;53&lt;/style&gt;&lt;/DisplayText&gt;&lt;record&gt;&lt;rec-number&gt;182&lt;/rec-number&gt;&lt;foreign-keys&gt;&lt;key app="EN" db-id="pr92drrfkw0sdbepxwcvavfi02xpvvrapta9"&gt;182&lt;/key&gt;&lt;/foreign-keys&gt;&lt;ref-type name="Journal Article"&gt;17&lt;/ref-type&gt;&lt;contributors&gt;&lt;authors&gt;&lt;author&gt;Wang, Yuxing&lt;/author&gt;&lt;author&gt;Huq, Ashfia&lt;/author&gt;&lt;author&gt;Lai, Wei&lt;/author&gt;&lt;/authors&gt;&lt;/contributors&gt;&lt;titles&gt;&lt;title&gt;Insight into lithium distribution in lithium-stuffed garnet oxides through neutron diffraction and atomistic simulation: Li7-xLa3Zr2-xTaxO12 (x=0–2) series&lt;/title&gt;&lt;secondary-title&gt;Solid State Ionics&lt;/secondary-title&gt;&lt;/titles&gt;&lt;periodical&gt;&lt;full-title&gt;Solid State Ionics&lt;/full-title&gt;&lt;/periodical&gt;&lt;pages&gt;39-49&lt;/pages&gt;&lt;volume&gt;255&lt;/volume&gt;&lt;dates&gt;&lt;year&gt;2014&lt;/year&gt;&lt;/dates&gt;&lt;isbn&gt;01672738&lt;/isbn&gt;&lt;urls&gt;&lt;/urls&gt;&lt;electronic-resource-num&gt;10.1016/j.ssi.2013.11.017&lt;/electronic-resource-num&gt;&lt;/record&gt;&lt;/Cite&gt;&lt;/EndNote&gt;</w:instrText>
        </w:r>
        <w:r w:rsidR="00841DCA">
          <w:fldChar w:fldCharType="separate"/>
        </w:r>
        <w:r w:rsidR="00841DCA" w:rsidRPr="00841DCA">
          <w:rPr>
            <w:noProof/>
            <w:vertAlign w:val="superscript"/>
          </w:rPr>
          <w:t>53</w:t>
        </w:r>
        <w:r w:rsidR="00841DCA">
          <w:fldChar w:fldCharType="end"/>
        </w:r>
      </w:hyperlink>
      <w:r w:rsidR="005E4A67">
        <w:t> </w:t>
      </w:r>
      <w:r w:rsidR="0029619A">
        <w:t xml:space="preserve"> </w:t>
      </w:r>
      <w:r w:rsidR="00855B35">
        <w:t>Additionally</w:t>
      </w:r>
      <w:r w:rsidR="00641A35">
        <w:t xml:space="preserve"> a</w:t>
      </w:r>
      <w:r w:rsidR="00936C37">
        <w:t xml:space="preserve"> </w:t>
      </w:r>
      <w:r w:rsidR="00641A35">
        <w:t>small amount of</w:t>
      </w:r>
      <w:r w:rsidR="00936C37">
        <w:t xml:space="preserve"> tetragonal </w:t>
      </w:r>
      <w:r w:rsidR="00641A35">
        <w:t xml:space="preserve">LLZO </w:t>
      </w:r>
      <w:r w:rsidR="00936C37">
        <w:t>phase</w:t>
      </w:r>
      <w:r w:rsidR="00641A35" w:rsidRPr="00641A35">
        <w:rPr>
          <w:rFonts w:cs="AdvOTb92eb7df.I"/>
          <w:szCs w:val="24"/>
        </w:rPr>
        <w:t xml:space="preserve"> </w:t>
      </w:r>
      <m:oMath>
        <m:r>
          <w:rPr>
            <w:rFonts w:ascii="Cambria Math" w:hAnsi="Cambria Math" w:cs="AdvOTb92eb7df.I"/>
            <w:szCs w:val="24"/>
          </w:rPr>
          <m:t>I</m:t>
        </m:r>
        <m:r>
          <w:rPr>
            <w:rFonts w:ascii="Cambria Math" w:hAnsi="Cambria Math" w:cs="AdvOT863180fb"/>
            <w:szCs w:val="24"/>
          </w:rPr>
          <m:t>41/</m:t>
        </m:r>
        <m:r>
          <w:rPr>
            <w:rFonts w:ascii="Cambria Math" w:hAnsi="Cambria Math" w:cs="AdvOTb92eb7df.I"/>
            <w:szCs w:val="24"/>
          </w:rPr>
          <m:t>acd</m:t>
        </m:r>
      </m:oMath>
      <w:r w:rsidR="00641A35">
        <w:rPr>
          <w:rFonts w:cs="AdvOTb92eb7df.I"/>
          <w:szCs w:val="24"/>
        </w:rPr>
        <w:t xml:space="preserve"> might</w:t>
      </w:r>
      <w:r w:rsidR="00936C37">
        <w:t xml:space="preserve"> co</w:t>
      </w:r>
      <w:r w:rsidR="00641A35">
        <w:t>ntributing, but the typical splitting of the cubic c-(400) Bragg peak into the tetragonal subgroup t-(400) and t-(004) peak did not appear significantly like it is clearly shown in the PXRD magnification in figure 3.1 on the right hand side for unsubstituted LLZO, that exists only in a pure tetragonal LLZO phase.</w:t>
      </w:r>
      <w:r w:rsidR="00826769">
        <w:t xml:space="preserve"> 60Ta-LLZO behaves in its Bragg reflection like 36Al-LLZO but with a minor and a major phase. In Ta substituted LLZO the effect of shifting Bragg peaks is even stronger then in aluminum substitution, because Ta replaces zirconium</w:t>
      </w:r>
      <w:r w:rsidR="0064474A">
        <w:t xml:space="preserve"> on its octahedral </w:t>
      </w:r>
      <w:r w:rsidR="0064474A" w:rsidRPr="0064474A">
        <w:rPr>
          <w:i/>
        </w:rPr>
        <w:t>24c</w:t>
      </w:r>
      <w:r w:rsidR="0064474A">
        <w:t xml:space="preserve"> site (C position),</w:t>
      </w:r>
      <w:r w:rsidR="00826769">
        <w:t xml:space="preserve">  </w:t>
      </w:r>
      <m:oMath>
        <m:sSup>
          <m:sSupPr>
            <m:ctrlPr>
              <w:rPr>
                <w:rFonts w:ascii="Cambria Math" w:hAnsi="Cambria Math"/>
                <w:i/>
              </w:rPr>
            </m:ctrlPr>
          </m:sSupPr>
          <m:e>
            <m:r>
              <w:rPr>
                <w:rFonts w:ascii="Cambria Math" w:hAnsi="Cambria Math"/>
              </w:rPr>
              <m:t xml:space="preserve">Ta </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Zr</m:t>
            </m:r>
          </m:e>
          <m:sup>
            <m:r>
              <w:rPr>
                <w:rFonts w:ascii="Cambria Math" w:hAnsi="Cambria Math"/>
              </w:rPr>
              <m:t>4+</m:t>
            </m:r>
          </m:sup>
        </m:sSup>
      </m:oMath>
      <w:r w:rsidR="0064474A">
        <w:rPr>
          <w:rFonts w:eastAsiaTheme="minorEastAsia"/>
        </w:rPr>
        <w:t>. If fully replaced cubic Li</w:t>
      </w:r>
      <w:r w:rsidR="0064474A" w:rsidRPr="0064474A">
        <w:rPr>
          <w:rFonts w:eastAsiaTheme="minorEastAsia"/>
          <w:vertAlign w:val="subscript"/>
        </w:rPr>
        <w:t>5</w:t>
      </w:r>
      <w:r w:rsidR="0064474A">
        <w:rPr>
          <w:rFonts w:eastAsiaTheme="minorEastAsia"/>
        </w:rPr>
        <w:t>La</w:t>
      </w:r>
      <w:r w:rsidR="0064474A" w:rsidRPr="0064474A">
        <w:rPr>
          <w:rFonts w:eastAsiaTheme="minorEastAsia"/>
          <w:vertAlign w:val="subscript"/>
        </w:rPr>
        <w:t>3</w:t>
      </w:r>
      <w:r w:rsidR="0064474A">
        <w:rPr>
          <w:rFonts w:eastAsiaTheme="minorEastAsia"/>
        </w:rPr>
        <w:t>Ta</w:t>
      </w:r>
      <w:r w:rsidR="0064474A" w:rsidRPr="0064474A">
        <w:rPr>
          <w:rFonts w:eastAsiaTheme="minorEastAsia"/>
          <w:vertAlign w:val="subscript"/>
        </w:rPr>
        <w:t>2</w:t>
      </w:r>
      <w:r w:rsidR="0064474A">
        <w:rPr>
          <w:rFonts w:eastAsiaTheme="minorEastAsia"/>
        </w:rPr>
        <w:t>O</w:t>
      </w:r>
      <w:r w:rsidR="0064474A" w:rsidRPr="0064474A">
        <w:rPr>
          <w:rFonts w:eastAsiaTheme="minorEastAsia"/>
          <w:vertAlign w:val="subscript"/>
        </w:rPr>
        <w:t>12</w:t>
      </w:r>
      <w:r w:rsidR="0064474A">
        <w:rPr>
          <w:rFonts w:eastAsiaTheme="minorEastAsia"/>
          <w:vertAlign w:val="subscript"/>
        </w:rPr>
        <w:t xml:space="preserve"> </w:t>
      </w:r>
      <w:r w:rsidR="0064474A">
        <w:rPr>
          <w:rFonts w:eastAsiaTheme="minorEastAsia"/>
        </w:rPr>
        <w:t xml:space="preserve">would be obtained, which has a much smaller lattice parameter </w:t>
      </w:r>
      <w:r w:rsidR="0064474A" w:rsidRPr="0064474A">
        <w:rPr>
          <w:rFonts w:eastAsiaTheme="minorEastAsia"/>
          <w:i/>
        </w:rPr>
        <w:t>a</w:t>
      </w:r>
      <w:r w:rsidR="0064474A">
        <w:rPr>
          <w:rFonts w:eastAsiaTheme="minorEastAsia"/>
        </w:rPr>
        <w:t xml:space="preserve"> then cubic Li</w:t>
      </w:r>
      <w:r w:rsidR="0064474A" w:rsidRPr="0064474A">
        <w:rPr>
          <w:rFonts w:eastAsiaTheme="minorEastAsia"/>
          <w:vertAlign w:val="subscript"/>
        </w:rPr>
        <w:t>7</w:t>
      </w:r>
      <w:r w:rsidR="0064474A">
        <w:rPr>
          <w:rFonts w:eastAsiaTheme="minorEastAsia"/>
        </w:rPr>
        <w:t>La</w:t>
      </w:r>
      <w:r w:rsidR="0064474A" w:rsidRPr="0064474A">
        <w:rPr>
          <w:rFonts w:eastAsiaTheme="minorEastAsia"/>
          <w:vertAlign w:val="subscript"/>
        </w:rPr>
        <w:t>3</w:t>
      </w:r>
      <w:r w:rsidR="0064474A">
        <w:rPr>
          <w:rFonts w:eastAsiaTheme="minorEastAsia"/>
        </w:rPr>
        <w:t>Zr</w:t>
      </w:r>
      <w:r w:rsidR="0064474A" w:rsidRPr="0064474A">
        <w:rPr>
          <w:rFonts w:eastAsiaTheme="minorEastAsia"/>
          <w:vertAlign w:val="subscript"/>
        </w:rPr>
        <w:t>2</w:t>
      </w:r>
      <w:r w:rsidR="0064474A">
        <w:rPr>
          <w:rFonts w:eastAsiaTheme="minorEastAsia"/>
        </w:rPr>
        <w:t>O</w:t>
      </w:r>
      <w:r w:rsidR="0064474A" w:rsidRPr="0064474A">
        <w:rPr>
          <w:rFonts w:eastAsiaTheme="minorEastAsia"/>
          <w:vertAlign w:val="subscript"/>
        </w:rPr>
        <w:t>12</w:t>
      </w:r>
      <w:r w:rsidR="0064474A" w:rsidRPr="0064474A">
        <w:rPr>
          <w:rFonts w:eastAsiaTheme="minorEastAsia"/>
        </w:rPr>
        <w:t>,</w:t>
      </w:r>
      <w:r w:rsidR="0064474A">
        <w:rPr>
          <w:rFonts w:eastAsiaTheme="minorEastAsia"/>
        </w:rPr>
        <w:t xml:space="preserve"> causing a </w:t>
      </w:r>
      <w:r w:rsidR="00DD51CF">
        <w:rPr>
          <w:rFonts w:eastAsiaTheme="minorEastAsia"/>
        </w:rPr>
        <w:t xml:space="preserve">bigger shift to higher </w:t>
      </w:r>
      <w:r w:rsidR="00DD51CF">
        <w:t xml:space="preserve">2ϴ degree. </w:t>
      </w:r>
    </w:p>
    <w:p w14:paraId="75077468" w14:textId="79C49BBB" w:rsidR="00FF5FD4" w:rsidRPr="0055408C" w:rsidRDefault="00FF5FD4" w:rsidP="00FF5FD4">
      <w:pPr>
        <w:jc w:val="both"/>
      </w:pPr>
      <w:r w:rsidRPr="0055408C">
        <w:t>Table 3.2: Overall phase data and atomic parameters from LLZO and 60Ta-LLZO. Tetragonal phase in LLZO and 60Ta-LLZO assumed to be equal.</w:t>
      </w:r>
    </w:p>
    <w:tbl>
      <w:tblPr>
        <w:tblW w:w="5000" w:type="pct"/>
        <w:tblCellMar>
          <w:left w:w="70" w:type="dxa"/>
          <w:right w:w="70" w:type="dxa"/>
        </w:tblCellMar>
        <w:tblLook w:val="04A0" w:firstRow="1" w:lastRow="0" w:firstColumn="1" w:lastColumn="0" w:noHBand="0" w:noVBand="1"/>
      </w:tblPr>
      <w:tblGrid>
        <w:gridCol w:w="2449"/>
        <w:gridCol w:w="712"/>
        <w:gridCol w:w="1867"/>
        <w:gridCol w:w="1128"/>
        <w:gridCol w:w="1128"/>
        <w:gridCol w:w="1128"/>
        <w:gridCol w:w="1134"/>
      </w:tblGrid>
      <w:tr w:rsidR="00FF5FD4" w:rsidRPr="00AD24D6" w14:paraId="20004371" w14:textId="77777777" w:rsidTr="00351D9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000000" w:fill="CFCFCF"/>
            <w:vAlign w:val="center"/>
            <w:hideMark/>
          </w:tcPr>
          <w:p w14:paraId="3A09AB60"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Phase data</w:t>
            </w:r>
          </w:p>
        </w:tc>
      </w:tr>
      <w:tr w:rsidR="00FF5FD4" w:rsidRPr="0055408C" w14:paraId="7C553C8B" w14:textId="77777777" w:rsidTr="00351D9B">
        <w:trPr>
          <w:trHeight w:val="360"/>
        </w:trPr>
        <w:tc>
          <w:tcPr>
            <w:tcW w:w="1282" w:type="pct"/>
            <w:tcBorders>
              <w:top w:val="single" w:sz="4" w:space="0" w:color="auto"/>
              <w:left w:val="single" w:sz="4" w:space="0" w:color="auto"/>
              <w:bottom w:val="single" w:sz="4" w:space="0" w:color="auto"/>
              <w:right w:val="single" w:sz="4" w:space="0" w:color="auto"/>
            </w:tcBorders>
            <w:shd w:val="clear" w:color="000000" w:fill="CFCFCF"/>
            <w:vAlign w:val="center"/>
            <w:hideMark/>
          </w:tcPr>
          <w:p w14:paraId="4527F70E" w14:textId="77777777" w:rsidR="00FF5FD4" w:rsidRPr="00AD24D6" w:rsidRDefault="00FF5FD4" w:rsidP="00351D9B">
            <w:pPr>
              <w:spacing w:after="0" w:line="240" w:lineRule="auto"/>
              <w:rPr>
                <w:rFonts w:eastAsia="Times New Roman" w:cs="Times New Roman"/>
                <w:b/>
                <w:bCs/>
                <w:color w:val="000000"/>
                <w:sz w:val="18"/>
                <w:szCs w:val="18"/>
                <w:lang w:val="de-DE" w:eastAsia="de-DE"/>
              </w:rPr>
            </w:pPr>
            <w:r w:rsidRPr="0055408C">
              <w:rPr>
                <w:rFonts w:eastAsia="Times New Roman" w:cs="Times New Roman"/>
                <w:b/>
                <w:bCs/>
                <w:color w:val="000000"/>
                <w:sz w:val="18"/>
                <w:szCs w:val="18"/>
                <w:lang w:val="de-DE" w:eastAsia="de-DE"/>
              </w:rPr>
              <w:t>S</w:t>
            </w:r>
            <w:r w:rsidRPr="00AD24D6">
              <w:rPr>
                <w:rFonts w:eastAsia="Times New Roman" w:cs="Times New Roman"/>
                <w:b/>
                <w:bCs/>
                <w:color w:val="000000"/>
                <w:sz w:val="18"/>
                <w:szCs w:val="18"/>
                <w:lang w:val="de-DE" w:eastAsia="de-DE"/>
              </w:rPr>
              <w:t>um formula</w:t>
            </w:r>
          </w:p>
        </w:tc>
        <w:tc>
          <w:tcPr>
            <w:tcW w:w="1351"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DA5FC" w14:textId="77777777" w:rsidR="00FF5FD4" w:rsidRPr="00AD24D6" w:rsidRDefault="00FF5FD4" w:rsidP="00351D9B">
            <w:pPr>
              <w:spacing w:after="0" w:line="240" w:lineRule="auto"/>
              <w:rPr>
                <w:rFonts w:eastAsia="Times New Roman" w:cs="Times New Roman"/>
                <w:color w:val="000000"/>
                <w:sz w:val="18"/>
                <w:szCs w:val="18"/>
                <w:lang w:val="de-DE" w:eastAsia="de-DE"/>
              </w:rPr>
            </w:pPr>
            <w:r w:rsidRPr="00AD24D6">
              <w:rPr>
                <w:rFonts w:eastAsia="Times New Roman" w:cs="Times New Roman"/>
                <w:color w:val="000000"/>
                <w:sz w:val="18"/>
                <w:szCs w:val="18"/>
                <w:lang w:eastAsia="de-DE"/>
              </w:rPr>
              <w:t>Li</w:t>
            </w:r>
            <w:r w:rsidRPr="00AD24D6">
              <w:rPr>
                <w:rFonts w:eastAsia="Times New Roman" w:cs="Times New Roman"/>
                <w:color w:val="000000"/>
                <w:sz w:val="18"/>
                <w:szCs w:val="18"/>
                <w:vertAlign w:val="subscript"/>
                <w:lang w:eastAsia="de-DE"/>
              </w:rPr>
              <w:t>6.31</w:t>
            </w:r>
            <w:r w:rsidRPr="00AD24D6">
              <w:rPr>
                <w:rFonts w:eastAsia="Times New Roman" w:cs="Times New Roman"/>
                <w:color w:val="000000"/>
                <w:sz w:val="18"/>
                <w:szCs w:val="18"/>
                <w:lang w:eastAsia="de-DE"/>
              </w:rPr>
              <w:t>La</w:t>
            </w:r>
            <w:r w:rsidRPr="00AD24D6">
              <w:rPr>
                <w:rFonts w:eastAsia="Times New Roman" w:cs="Times New Roman"/>
                <w:color w:val="000000"/>
                <w:sz w:val="18"/>
                <w:szCs w:val="18"/>
                <w:vertAlign w:val="subscript"/>
                <w:lang w:eastAsia="de-DE"/>
              </w:rPr>
              <w:t>3</w:t>
            </w:r>
            <w:r w:rsidRPr="00AD24D6">
              <w:rPr>
                <w:rFonts w:eastAsia="Times New Roman" w:cs="Times New Roman"/>
                <w:color w:val="000000"/>
                <w:sz w:val="18"/>
                <w:szCs w:val="18"/>
                <w:lang w:eastAsia="de-DE"/>
              </w:rPr>
              <w:t>Zr</w:t>
            </w:r>
            <w:r w:rsidRPr="00AD24D6">
              <w:rPr>
                <w:rFonts w:eastAsia="Times New Roman" w:cs="Times New Roman"/>
                <w:color w:val="000000"/>
                <w:sz w:val="18"/>
                <w:szCs w:val="18"/>
                <w:vertAlign w:val="subscript"/>
                <w:lang w:eastAsia="de-DE"/>
              </w:rPr>
              <w:t>1.4</w:t>
            </w:r>
            <w:r w:rsidRPr="00AD24D6">
              <w:rPr>
                <w:rFonts w:eastAsia="Times New Roman" w:cs="Times New Roman"/>
                <w:color w:val="000000"/>
                <w:sz w:val="18"/>
                <w:szCs w:val="18"/>
                <w:lang w:eastAsia="de-DE"/>
              </w:rPr>
              <w:t>Ta</w:t>
            </w:r>
            <w:r w:rsidRPr="00AD24D6">
              <w:rPr>
                <w:rFonts w:eastAsia="Times New Roman" w:cs="Times New Roman"/>
                <w:color w:val="000000"/>
                <w:sz w:val="18"/>
                <w:szCs w:val="18"/>
                <w:vertAlign w:val="subscript"/>
                <w:lang w:eastAsia="de-DE"/>
              </w:rPr>
              <w:t>0.6</w:t>
            </w:r>
            <w:r w:rsidRPr="00AD24D6">
              <w:rPr>
                <w:rFonts w:eastAsia="Times New Roman" w:cs="Times New Roman"/>
                <w:color w:val="000000"/>
                <w:sz w:val="18"/>
                <w:szCs w:val="18"/>
                <w:lang w:eastAsia="de-DE"/>
              </w:rPr>
              <w:t>O</w:t>
            </w:r>
            <w:r w:rsidRPr="00AD24D6">
              <w:rPr>
                <w:rFonts w:eastAsia="Times New Roman" w:cs="Times New Roman"/>
                <w:color w:val="000000"/>
                <w:sz w:val="18"/>
                <w:szCs w:val="18"/>
                <w:vertAlign w:val="subscript"/>
                <w:lang w:eastAsia="de-DE"/>
              </w:rPr>
              <w:t>12</w:t>
            </w:r>
          </w:p>
        </w:tc>
        <w:tc>
          <w:tcPr>
            <w:tcW w:w="2367"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57C7B"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eastAsia="de-DE"/>
              </w:rPr>
              <w:t>Li</w:t>
            </w:r>
            <w:r w:rsidRPr="00AD24D6">
              <w:rPr>
                <w:rFonts w:eastAsia="Times New Roman" w:cs="Times New Roman"/>
                <w:color w:val="000000"/>
                <w:sz w:val="18"/>
                <w:szCs w:val="18"/>
                <w:vertAlign w:val="subscript"/>
                <w:lang w:eastAsia="de-DE"/>
              </w:rPr>
              <w:t>7</w:t>
            </w:r>
            <w:r w:rsidRPr="00AD24D6">
              <w:rPr>
                <w:rFonts w:eastAsia="Times New Roman" w:cs="Times New Roman"/>
                <w:color w:val="000000"/>
                <w:sz w:val="18"/>
                <w:szCs w:val="18"/>
                <w:lang w:eastAsia="de-DE"/>
              </w:rPr>
              <w:t>La</w:t>
            </w:r>
            <w:r w:rsidRPr="00AD24D6">
              <w:rPr>
                <w:rFonts w:eastAsia="Times New Roman" w:cs="Times New Roman"/>
                <w:color w:val="000000"/>
                <w:sz w:val="18"/>
                <w:szCs w:val="18"/>
                <w:vertAlign w:val="subscript"/>
                <w:lang w:eastAsia="de-DE"/>
              </w:rPr>
              <w:t>3</w:t>
            </w:r>
            <w:r w:rsidRPr="00AD24D6">
              <w:rPr>
                <w:rFonts w:eastAsia="Times New Roman" w:cs="Times New Roman"/>
                <w:color w:val="000000"/>
                <w:sz w:val="18"/>
                <w:szCs w:val="18"/>
                <w:lang w:eastAsia="de-DE"/>
              </w:rPr>
              <w:t>Zr</w:t>
            </w:r>
            <w:r w:rsidRPr="00AD24D6">
              <w:rPr>
                <w:rFonts w:eastAsia="Times New Roman" w:cs="Times New Roman"/>
                <w:color w:val="000000"/>
                <w:sz w:val="18"/>
                <w:szCs w:val="18"/>
                <w:vertAlign w:val="subscript"/>
                <w:lang w:eastAsia="de-DE"/>
              </w:rPr>
              <w:t>2</w:t>
            </w:r>
            <w:r w:rsidRPr="00AD24D6">
              <w:rPr>
                <w:rFonts w:eastAsia="Times New Roman" w:cs="Times New Roman"/>
                <w:color w:val="000000"/>
                <w:sz w:val="18"/>
                <w:szCs w:val="18"/>
                <w:lang w:eastAsia="de-DE"/>
              </w:rPr>
              <w:t>O</w:t>
            </w:r>
            <w:r w:rsidRPr="00AD24D6">
              <w:rPr>
                <w:rFonts w:eastAsia="Times New Roman" w:cs="Times New Roman"/>
                <w:color w:val="000000"/>
                <w:sz w:val="18"/>
                <w:szCs w:val="18"/>
                <w:vertAlign w:val="subscript"/>
                <w:lang w:eastAsia="de-DE"/>
              </w:rPr>
              <w:t>12</w:t>
            </w:r>
          </w:p>
        </w:tc>
      </w:tr>
      <w:tr w:rsidR="00FF5FD4" w:rsidRPr="0055408C" w14:paraId="6E42B7AB"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000000" w:fill="CFCFCF"/>
            <w:vAlign w:val="center"/>
            <w:hideMark/>
          </w:tcPr>
          <w:p w14:paraId="6D0093BC" w14:textId="77777777" w:rsidR="00FF5FD4" w:rsidRPr="00AD24D6" w:rsidRDefault="00FF5FD4" w:rsidP="00351D9B">
            <w:pPr>
              <w:spacing w:after="0" w:line="240" w:lineRule="auto"/>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Crystal system</w:t>
            </w:r>
          </w:p>
        </w:tc>
        <w:tc>
          <w:tcPr>
            <w:tcW w:w="135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307B3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cubic</w:t>
            </w:r>
          </w:p>
        </w:tc>
        <w:tc>
          <w:tcPr>
            <w:tcW w:w="2367"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40F41126"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tetragonal</w:t>
            </w:r>
          </w:p>
        </w:tc>
      </w:tr>
      <w:tr w:rsidR="00FF5FD4" w:rsidRPr="0055408C" w14:paraId="7452EA7F"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000000" w:fill="CFCFCF"/>
            <w:vAlign w:val="center"/>
            <w:hideMark/>
          </w:tcPr>
          <w:p w14:paraId="108D054C" w14:textId="77777777" w:rsidR="00FF5FD4" w:rsidRPr="00AD24D6" w:rsidRDefault="00FF5FD4" w:rsidP="00351D9B">
            <w:pPr>
              <w:spacing w:after="0" w:line="240" w:lineRule="auto"/>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Space-group</w:t>
            </w:r>
          </w:p>
        </w:tc>
        <w:tc>
          <w:tcPr>
            <w:tcW w:w="135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10F6E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I a -3 d (230)</w:t>
            </w:r>
          </w:p>
        </w:tc>
        <w:tc>
          <w:tcPr>
            <w:tcW w:w="2367"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EDD8C0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I 41/a c d (142)</w:t>
            </w:r>
          </w:p>
        </w:tc>
      </w:tr>
      <w:tr w:rsidR="00FF5FD4" w:rsidRPr="0055408C" w14:paraId="49AA6064" w14:textId="77777777" w:rsidTr="00351D9B">
        <w:trPr>
          <w:trHeight w:val="750"/>
        </w:trPr>
        <w:tc>
          <w:tcPr>
            <w:tcW w:w="1282" w:type="pct"/>
            <w:tcBorders>
              <w:top w:val="single" w:sz="4" w:space="0" w:color="auto"/>
              <w:left w:val="single" w:sz="4" w:space="0" w:color="auto"/>
              <w:bottom w:val="single" w:sz="4" w:space="0" w:color="auto"/>
              <w:right w:val="single" w:sz="4" w:space="0" w:color="auto"/>
            </w:tcBorders>
            <w:shd w:val="clear" w:color="000000" w:fill="CFCFCF"/>
            <w:vAlign w:val="center"/>
            <w:hideMark/>
          </w:tcPr>
          <w:p w14:paraId="2BFAFC2E" w14:textId="77777777" w:rsidR="00FF5FD4" w:rsidRPr="00AD24D6" w:rsidRDefault="00FF5FD4" w:rsidP="00351D9B">
            <w:pPr>
              <w:spacing w:after="0" w:line="240" w:lineRule="auto"/>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Cell parameters</w:t>
            </w:r>
          </w:p>
        </w:tc>
        <w:tc>
          <w:tcPr>
            <w:tcW w:w="135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A935D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a=12.9117(1) Å</w:t>
            </w:r>
          </w:p>
        </w:tc>
        <w:tc>
          <w:tcPr>
            <w:tcW w:w="2367"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4847897" w14:textId="77777777" w:rsidR="00FF5FD4" w:rsidRPr="0055408C"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 xml:space="preserve">a=13.1270(1) Å </w:t>
            </w:r>
          </w:p>
          <w:p w14:paraId="591304C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c=12.6626(1) Å</w:t>
            </w:r>
          </w:p>
        </w:tc>
      </w:tr>
      <w:tr w:rsidR="00FF5FD4" w:rsidRPr="0055408C" w14:paraId="226E5F33" w14:textId="77777777" w:rsidTr="00351D9B">
        <w:trPr>
          <w:trHeight w:val="360"/>
        </w:trPr>
        <w:tc>
          <w:tcPr>
            <w:tcW w:w="1282" w:type="pct"/>
            <w:tcBorders>
              <w:top w:val="single" w:sz="4" w:space="0" w:color="auto"/>
              <w:left w:val="single" w:sz="4" w:space="0" w:color="auto"/>
              <w:bottom w:val="single" w:sz="4" w:space="0" w:color="auto"/>
              <w:right w:val="single" w:sz="4" w:space="0" w:color="auto"/>
            </w:tcBorders>
            <w:shd w:val="clear" w:color="000000" w:fill="CFCFCF"/>
            <w:vAlign w:val="center"/>
            <w:hideMark/>
          </w:tcPr>
          <w:p w14:paraId="2840B4F8" w14:textId="77777777" w:rsidR="00FF5FD4" w:rsidRPr="00AD24D6" w:rsidRDefault="00FF5FD4" w:rsidP="00351D9B">
            <w:pPr>
              <w:spacing w:after="0" w:line="240" w:lineRule="auto"/>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Cell volume</w:t>
            </w:r>
          </w:p>
        </w:tc>
        <w:tc>
          <w:tcPr>
            <w:tcW w:w="1351"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56B635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2152.53(7) Å</w:t>
            </w:r>
            <w:r w:rsidRPr="00AD24D6">
              <w:rPr>
                <w:rFonts w:eastAsia="Times New Roman" w:cs="Times New Roman"/>
                <w:color w:val="000000"/>
                <w:sz w:val="18"/>
                <w:szCs w:val="18"/>
                <w:vertAlign w:val="superscript"/>
                <w:lang w:val="de-DE" w:eastAsia="de-DE"/>
              </w:rPr>
              <w:t>3</w:t>
            </w:r>
          </w:p>
        </w:tc>
        <w:tc>
          <w:tcPr>
            <w:tcW w:w="2367"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3CFB563"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2182.00(3) Å</w:t>
            </w:r>
            <w:r w:rsidRPr="00AD24D6">
              <w:rPr>
                <w:rFonts w:eastAsia="Times New Roman" w:cs="Times New Roman"/>
                <w:color w:val="000000"/>
                <w:sz w:val="18"/>
                <w:szCs w:val="18"/>
                <w:vertAlign w:val="superscript"/>
                <w:lang w:val="de-DE" w:eastAsia="de-DE"/>
              </w:rPr>
              <w:t>3</w:t>
            </w:r>
          </w:p>
        </w:tc>
      </w:tr>
      <w:tr w:rsidR="00FF5FD4" w:rsidRPr="00AD24D6" w14:paraId="5CE2004F" w14:textId="77777777" w:rsidTr="00351D9B">
        <w:trPr>
          <w:trHeight w:val="315"/>
        </w:trPr>
        <w:tc>
          <w:tcPr>
            <w:tcW w:w="5000" w:type="pct"/>
            <w:gridSpan w:val="7"/>
            <w:tcBorders>
              <w:top w:val="single" w:sz="8" w:space="0" w:color="auto"/>
              <w:left w:val="single" w:sz="8" w:space="0" w:color="auto"/>
              <w:bottom w:val="single" w:sz="4" w:space="0" w:color="auto"/>
              <w:right w:val="single" w:sz="8" w:space="0" w:color="000000"/>
            </w:tcBorders>
            <w:shd w:val="clear" w:color="000000" w:fill="CFCFCF"/>
            <w:vAlign w:val="center"/>
            <w:hideMark/>
          </w:tcPr>
          <w:p w14:paraId="7F46DEE5"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Atomic parameters</w:t>
            </w:r>
          </w:p>
        </w:tc>
      </w:tr>
      <w:tr w:rsidR="00FF5FD4" w:rsidRPr="0055408C" w14:paraId="3923147C" w14:textId="77777777" w:rsidTr="00351D9B">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6532C01F" w14:textId="77777777" w:rsidR="00FF5FD4" w:rsidRPr="0055408C" w:rsidRDefault="00FF5FD4" w:rsidP="00351D9B">
            <w:pPr>
              <w:spacing w:after="0" w:line="240" w:lineRule="auto"/>
              <w:jc w:val="center"/>
              <w:rPr>
                <w:rFonts w:eastAsia="Times New Roman" w:cs="Times New Roman"/>
                <w:b/>
                <w:color w:val="000000"/>
                <w:sz w:val="18"/>
                <w:szCs w:val="18"/>
                <w:lang w:val="de-DE" w:eastAsia="de-DE"/>
              </w:rPr>
            </w:pPr>
          </w:p>
          <w:p w14:paraId="670154E7" w14:textId="77777777" w:rsidR="00FF5FD4" w:rsidRPr="00AD24D6" w:rsidRDefault="00FF5FD4" w:rsidP="00351D9B">
            <w:pPr>
              <w:spacing w:after="0" w:line="240" w:lineRule="auto"/>
              <w:jc w:val="center"/>
              <w:rPr>
                <w:rFonts w:eastAsia="Times New Roman" w:cs="Times New Roman"/>
                <w:b/>
                <w:color w:val="000000"/>
                <w:sz w:val="18"/>
                <w:szCs w:val="18"/>
                <w:lang w:val="de-DE" w:eastAsia="de-DE"/>
              </w:rPr>
            </w:pPr>
            <w:r w:rsidRPr="0055408C">
              <w:rPr>
                <w:rFonts w:eastAsia="Times New Roman" w:cs="Times New Roman"/>
                <w:b/>
                <w:color w:val="000000"/>
                <w:sz w:val="18"/>
                <w:szCs w:val="18"/>
                <w:lang w:val="de-DE" w:eastAsia="de-DE"/>
              </w:rPr>
              <w:t>60Ta-LLZO cubic phase</w:t>
            </w:r>
          </w:p>
        </w:tc>
      </w:tr>
      <w:tr w:rsidR="00FF5FD4" w:rsidRPr="0055408C" w14:paraId="4DA902B7" w14:textId="77777777" w:rsidTr="00351D9B">
        <w:trPr>
          <w:trHeight w:val="345"/>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D5A879"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Atom</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ACF21D"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Wyck.</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D1194E"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S.O.F.</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C485D9"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x/a</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FBEBC"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y/b</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54F12A"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z/c</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B49AF3"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U [Å</w:t>
            </w:r>
            <w:r w:rsidRPr="00AD24D6">
              <w:rPr>
                <w:rFonts w:eastAsia="Times New Roman" w:cs="Times New Roman"/>
                <w:b/>
                <w:bCs/>
                <w:color w:val="000000"/>
                <w:sz w:val="18"/>
                <w:szCs w:val="18"/>
                <w:vertAlign w:val="superscript"/>
                <w:lang w:val="de-DE" w:eastAsia="de-DE"/>
              </w:rPr>
              <w:t>2</w:t>
            </w:r>
            <w:r w:rsidRPr="00AD24D6">
              <w:rPr>
                <w:rFonts w:eastAsia="Times New Roman" w:cs="Times New Roman"/>
                <w:b/>
                <w:bCs/>
                <w:color w:val="000000"/>
                <w:sz w:val="18"/>
                <w:szCs w:val="18"/>
                <w:lang w:val="de-DE" w:eastAsia="de-DE"/>
              </w:rPr>
              <w:t>]</w:t>
            </w:r>
          </w:p>
        </w:tc>
      </w:tr>
      <w:tr w:rsidR="00FF5FD4" w:rsidRPr="0055408C" w14:paraId="34A033ED"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DA074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Li1</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566F6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24d</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FDCF17"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0.520(27)</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E700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3/8</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1DCCF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4CC737"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837EB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0.036(4)</w:t>
            </w:r>
          </w:p>
        </w:tc>
      </w:tr>
      <w:tr w:rsidR="00FF5FD4" w:rsidRPr="0055408C" w14:paraId="4012CF89"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F4ECF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Li2</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332F0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96h</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9FBF9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0.396(11)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86C57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0.0995(4)</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51975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0.6871(5)</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27677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0.5747(5)</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B8AEB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0.0160(21)</w:t>
            </w:r>
          </w:p>
        </w:tc>
      </w:tr>
      <w:tr w:rsidR="00FF5FD4" w:rsidRPr="0055408C" w14:paraId="5CE52A34"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B091B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La</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D1DB6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24c</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DA459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ADCAB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1/8</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796AB"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6BE81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B3057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0.0069(2)</w:t>
            </w:r>
          </w:p>
        </w:tc>
      </w:tr>
      <w:tr w:rsidR="00FF5FD4" w:rsidRPr="0055408C" w14:paraId="09204C3E"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90E3E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Zr1</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832A8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16a</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030CD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0.3</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10ED9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8D24A"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83F7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6B4B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0.0047(2)</w:t>
            </w:r>
          </w:p>
        </w:tc>
      </w:tr>
      <w:tr w:rsidR="00FF5FD4" w:rsidRPr="0055408C" w14:paraId="35FCBA79"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19A5F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Ta</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01AEFA"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16a</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A2A56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0.7</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AF5E1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BA839B"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57C1E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B77B2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0.0047(2)</w:t>
            </w:r>
          </w:p>
        </w:tc>
      </w:tr>
      <w:tr w:rsidR="00FF5FD4" w:rsidRPr="0055408C" w14:paraId="5E29FB62"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8A80F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O1</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8312E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96h</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78C2B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3CDE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-0.03108(6)</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8F4A3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0.05244(7)</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1F39D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0.14786(6)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F9908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0.0115(2)</w:t>
            </w:r>
          </w:p>
        </w:tc>
      </w:tr>
      <w:tr w:rsidR="00FF5FD4" w:rsidRPr="0055408C" w14:paraId="69D11ED0" w14:textId="77777777" w:rsidTr="00351D9B">
        <w:trPr>
          <w:trHeight w:val="300"/>
        </w:trPr>
        <w:tc>
          <w:tcPr>
            <w:tcW w:w="5000" w:type="pct"/>
            <w:gridSpan w:val="7"/>
            <w:tcBorders>
              <w:top w:val="nil"/>
              <w:left w:val="single" w:sz="8" w:space="0" w:color="auto"/>
              <w:bottom w:val="single" w:sz="4" w:space="0" w:color="auto"/>
              <w:right w:val="single" w:sz="8" w:space="0" w:color="auto"/>
            </w:tcBorders>
            <w:shd w:val="clear" w:color="auto" w:fill="auto"/>
            <w:noWrap/>
            <w:vAlign w:val="center"/>
            <w:hideMark/>
          </w:tcPr>
          <w:p w14:paraId="0B9DB9DF" w14:textId="77777777" w:rsidR="00FF5FD4" w:rsidRPr="0055408C" w:rsidRDefault="00FF5FD4" w:rsidP="00351D9B">
            <w:pPr>
              <w:spacing w:after="0" w:line="240" w:lineRule="auto"/>
              <w:jc w:val="center"/>
              <w:rPr>
                <w:rFonts w:eastAsia="Times New Roman" w:cs="Times New Roman"/>
                <w:b/>
                <w:color w:val="000000"/>
                <w:sz w:val="18"/>
                <w:szCs w:val="18"/>
                <w:lang w:eastAsia="de-DE"/>
              </w:rPr>
            </w:pPr>
          </w:p>
          <w:p w14:paraId="3CF04D45" w14:textId="77777777" w:rsidR="00FF5FD4" w:rsidRPr="00AD24D6" w:rsidRDefault="00FF5FD4" w:rsidP="00351D9B">
            <w:pPr>
              <w:spacing w:after="0" w:line="240" w:lineRule="auto"/>
              <w:jc w:val="center"/>
              <w:rPr>
                <w:rFonts w:eastAsia="Times New Roman" w:cs="Times New Roman"/>
                <w:b/>
                <w:sz w:val="18"/>
                <w:szCs w:val="18"/>
                <w:lang w:eastAsia="de-DE"/>
              </w:rPr>
            </w:pPr>
            <w:r w:rsidRPr="0055408C">
              <w:rPr>
                <w:rFonts w:eastAsia="Times New Roman" w:cs="Times New Roman"/>
                <w:b/>
                <w:color w:val="000000"/>
                <w:sz w:val="18"/>
                <w:szCs w:val="18"/>
                <w:lang w:eastAsia="de-DE"/>
              </w:rPr>
              <w:t>60Ta-LLZO and LLZO tetragonal phase</w:t>
            </w:r>
          </w:p>
        </w:tc>
      </w:tr>
      <w:tr w:rsidR="00FF5FD4" w:rsidRPr="0055408C" w14:paraId="09E7E533" w14:textId="77777777" w:rsidTr="00351D9B">
        <w:trPr>
          <w:trHeight w:val="345"/>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980E19"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Atom</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18436"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Wyck.</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19EF1F"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S.O.F.</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F75A7E"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x/a</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5772A1"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y/b</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D5890A"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z/c</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F73CE4" w14:textId="77777777" w:rsidR="00FF5FD4" w:rsidRPr="00AD24D6" w:rsidRDefault="00FF5FD4" w:rsidP="00351D9B">
            <w:pPr>
              <w:spacing w:after="0" w:line="240" w:lineRule="auto"/>
              <w:jc w:val="center"/>
              <w:rPr>
                <w:rFonts w:eastAsia="Times New Roman" w:cs="Times New Roman"/>
                <w:b/>
                <w:bCs/>
                <w:color w:val="000000"/>
                <w:sz w:val="18"/>
                <w:szCs w:val="18"/>
                <w:lang w:val="de-DE" w:eastAsia="de-DE"/>
              </w:rPr>
            </w:pPr>
            <w:r w:rsidRPr="00AD24D6">
              <w:rPr>
                <w:rFonts w:eastAsia="Times New Roman" w:cs="Times New Roman"/>
                <w:b/>
                <w:bCs/>
                <w:color w:val="000000"/>
                <w:sz w:val="18"/>
                <w:szCs w:val="18"/>
                <w:lang w:val="de-DE" w:eastAsia="de-DE"/>
              </w:rPr>
              <w:t>U [Å</w:t>
            </w:r>
            <w:r w:rsidRPr="00AD24D6">
              <w:rPr>
                <w:rFonts w:eastAsia="Times New Roman" w:cs="Times New Roman"/>
                <w:b/>
                <w:bCs/>
                <w:color w:val="000000"/>
                <w:sz w:val="18"/>
                <w:szCs w:val="18"/>
                <w:vertAlign w:val="superscript"/>
                <w:lang w:val="de-DE" w:eastAsia="de-DE"/>
              </w:rPr>
              <w:t>2</w:t>
            </w:r>
            <w:r w:rsidRPr="00AD24D6">
              <w:rPr>
                <w:rFonts w:eastAsia="Times New Roman" w:cs="Times New Roman"/>
                <w:b/>
                <w:bCs/>
                <w:color w:val="000000"/>
                <w:sz w:val="18"/>
                <w:szCs w:val="18"/>
                <w:lang w:val="de-DE" w:eastAsia="de-DE"/>
              </w:rPr>
              <w:t>]</w:t>
            </w:r>
          </w:p>
        </w:tc>
      </w:tr>
      <w:tr w:rsidR="00FF5FD4" w:rsidRPr="0055408C" w14:paraId="14C65394"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509E5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La1</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D7F82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8b</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58BE8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0FA6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E353A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1/4</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0E034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A0255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0.0027(1)</w:t>
            </w:r>
          </w:p>
        </w:tc>
      </w:tr>
      <w:tr w:rsidR="00FF5FD4" w:rsidRPr="0055408C" w14:paraId="32A38DBA"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112B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La2</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B87217"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16e</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FDB43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F8B133"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0.12709</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B2C2F9"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EB54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AE4BE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0.0027(1)</w:t>
            </w:r>
          </w:p>
        </w:tc>
      </w:tr>
      <w:tr w:rsidR="00FF5FD4" w:rsidRPr="0055408C" w14:paraId="2120BE68"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80EF1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Zr1</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61FD8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16c</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47332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8136BB"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1D713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8BFC5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5BFDB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0.0024(1)</w:t>
            </w:r>
          </w:p>
        </w:tc>
      </w:tr>
      <w:tr w:rsidR="00FF5FD4" w:rsidRPr="0055408C" w14:paraId="12485ABA"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5515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Li1</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7EE508"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8a</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2516A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E22BE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BC4F2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1/4</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34A6F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3/8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F7175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0.0080(8)</w:t>
            </w:r>
          </w:p>
        </w:tc>
      </w:tr>
      <w:tr w:rsidR="00FF5FD4" w:rsidRPr="0055408C" w14:paraId="665729FC"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CD426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Li2</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7A138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16f</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D2533"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8DD9C"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0.1799</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7A7978"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0.4299</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92DB98"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FF186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0.0165(8)</w:t>
            </w:r>
          </w:p>
        </w:tc>
      </w:tr>
      <w:tr w:rsidR="00FF5FD4" w:rsidRPr="0055408C" w14:paraId="0FD64DC6"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F2A634"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Li3</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DEE3D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32g</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D6BB58"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DDE075"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0.08169</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F8B8E7"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0.08782</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DA4BF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0.80576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9FFDBF"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0.0140(5)</w:t>
            </w:r>
          </w:p>
        </w:tc>
      </w:tr>
      <w:tr w:rsidR="00FF5FD4" w:rsidRPr="0055408C" w14:paraId="77D86C17"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72600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O1</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DB9243"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32g</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86EF6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9A2A51"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-0.03424</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56233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0.05450</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92D5B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0.15254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EBA28"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0.0040(1)</w:t>
            </w:r>
          </w:p>
        </w:tc>
      </w:tr>
      <w:tr w:rsidR="00FF5FD4" w:rsidRPr="0055408C" w14:paraId="6AE70B74" w14:textId="77777777" w:rsidTr="00351D9B">
        <w:trPr>
          <w:trHeight w:val="300"/>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B7AD36"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O2</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7CB806"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32g</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AC9BFE"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E922A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0.05373</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E28602"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0.85294</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3BB698"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0.53414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D8C413"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0.0051(1)</w:t>
            </w:r>
          </w:p>
        </w:tc>
      </w:tr>
      <w:tr w:rsidR="00FF5FD4" w:rsidRPr="0055408C" w14:paraId="57D00ADA" w14:textId="77777777" w:rsidTr="00351D9B">
        <w:trPr>
          <w:trHeight w:val="315"/>
        </w:trPr>
        <w:tc>
          <w:tcPr>
            <w:tcW w:w="1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AF5953"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O3</w:t>
            </w:r>
          </w:p>
        </w:tc>
        <w:tc>
          <w:tcPr>
            <w:tcW w:w="3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02AC7B"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32g</w:t>
            </w:r>
          </w:p>
        </w:tc>
        <w:tc>
          <w:tcPr>
            <w:tcW w:w="9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9FB0AB"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1</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495CA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0.14958</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732B1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0.02756</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47BC7D"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0.44677</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6B950" w14:textId="77777777" w:rsidR="00FF5FD4" w:rsidRPr="00AD24D6" w:rsidRDefault="00FF5FD4" w:rsidP="00351D9B">
            <w:pPr>
              <w:spacing w:after="0" w:line="240" w:lineRule="auto"/>
              <w:jc w:val="center"/>
              <w:rPr>
                <w:rFonts w:eastAsia="Times New Roman" w:cs="Times New Roman"/>
                <w:color w:val="000000"/>
                <w:sz w:val="18"/>
                <w:szCs w:val="18"/>
                <w:lang w:val="de-DE" w:eastAsia="de-DE"/>
              </w:rPr>
            </w:pPr>
            <w:r w:rsidRPr="00AD24D6">
              <w:rPr>
                <w:rFonts w:eastAsia="Times New Roman" w:cs="Times New Roman"/>
                <w:color w:val="000000"/>
                <w:sz w:val="18"/>
                <w:szCs w:val="18"/>
                <w:lang w:val="de-DE" w:eastAsia="de-DE"/>
              </w:rPr>
              <w:t>0.0043(1)</w:t>
            </w:r>
          </w:p>
        </w:tc>
      </w:tr>
    </w:tbl>
    <w:p w14:paraId="55ED1054" w14:textId="3A524B80" w:rsidR="003B52A8" w:rsidRDefault="003C5AC7" w:rsidP="00594B54">
      <w:pPr>
        <w:jc w:val="both"/>
      </w:pPr>
      <w:r>
        <w:lastRenderedPageBreak/>
        <w:t xml:space="preserve">For further </w:t>
      </w:r>
      <w:r w:rsidR="00007188">
        <w:t>phase</w:t>
      </w:r>
      <w:r>
        <w:t xml:space="preserve"> information, the samples were investigated by POWGEN neutron powder diffraction at ORNL. </w:t>
      </w:r>
      <w:r w:rsidR="00AB598C">
        <w:t>The data refinem</w:t>
      </w:r>
      <w:r w:rsidR="00A64659">
        <w:t xml:space="preserve">ent was done using the Rietveld </w:t>
      </w:r>
      <w:r w:rsidR="00AB598C">
        <w:t>method.</w:t>
      </w:r>
      <w:r w:rsidR="005E4A67">
        <w:fldChar w:fldCharType="begin">
          <w:fldData xml:space="preserve">PEVuZE5vdGU+PENpdGU+PEF1dGhvcj5Bd2FrYTwvQXV0aG9yPjxZZWFyPjIwMTA8L1llYXI+PFJl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</w:fldData>
        </w:fldChar>
      </w:r>
      <w:r w:rsidR="00841DCA">
        <w:instrText xml:space="preserve"> ADDIN EN.CITE </w:instrText>
      </w:r>
      <w:r w:rsidR="00841DCA">
        <w:fldChar w:fldCharType="begin">
          <w:fldData xml:space="preserve">PEVuZE5vdGU+PENpdGU+PEF1dGhvcj5Bd2FrYTwvQXV0aG9yPjxZZWFyPjIwMTA8L1llYXI+PFJl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</w:fldData>
        </w:fldChar>
      </w:r>
      <w:r w:rsidR="00841DCA">
        <w:instrText xml:space="preserve"> ADDIN EN.CITE.DATA </w:instrText>
      </w:r>
      <w:r w:rsidR="00841DCA">
        <w:fldChar w:fldCharType="end"/>
      </w:r>
      <w:r w:rsidR="005E4A67">
        <w:fldChar w:fldCharType="separate"/>
      </w:r>
      <w:hyperlink w:anchor="_ENREF_54" w:tooltip="Awaka, 2010 #159" w:history="1">
        <w:r w:rsidR="00841DCA" w:rsidRPr="00841DCA">
          <w:rPr>
            <w:noProof/>
            <w:vertAlign w:val="superscript"/>
          </w:rPr>
          <w:t>54</w:t>
        </w:r>
      </w:hyperlink>
      <w:r w:rsidR="00841DCA" w:rsidRPr="00841DCA">
        <w:rPr>
          <w:noProof/>
          <w:vertAlign w:val="superscript"/>
        </w:rPr>
        <w:t>,</w:t>
      </w:r>
      <w:hyperlink w:anchor="_ENREF_55" w:tooltip="Rietveld, 2010 #353" w:history="1">
        <w:r w:rsidR="00841DCA" w:rsidRPr="00841DCA">
          <w:rPr>
            <w:noProof/>
            <w:vertAlign w:val="superscript"/>
          </w:rPr>
          <w:t>55</w:t>
        </w:r>
      </w:hyperlink>
      <w:r w:rsidR="005E4A67">
        <w:fldChar w:fldCharType="end"/>
      </w:r>
      <w:r w:rsidR="00AB598C">
        <w:t xml:space="preserve"> </w:t>
      </w:r>
      <w:r w:rsidR="00CD745D">
        <w:t>The more phases are present in an ND pattern the more difficult is to obtain a trustful refinement. Unsubstituted LLZO was confirmed to be a single tetragonal phase LLZO</w:t>
      </w:r>
      <w:r w:rsidR="00345632">
        <w:t xml:space="preserve"> where the Li positions are fully occupied</w:t>
      </w:r>
      <w:r w:rsidR="00CD745D">
        <w:t>, with a minor impurity phase (&lt;1.8 percent) of Li</w:t>
      </w:r>
      <w:r w:rsidR="00CD745D" w:rsidRPr="00CD745D">
        <w:rPr>
          <w:vertAlign w:val="subscript"/>
        </w:rPr>
        <w:t>2</w:t>
      </w:r>
      <w:r w:rsidR="00CD745D">
        <w:t xml:space="preserve">O, that might be residual lithium educt, used as excess during synthesis. </w:t>
      </w:r>
      <w:r w:rsidR="008D5DFA">
        <w:t>Rietveld refinement revealed that the 60Ta-LLZO sample is made up of 78 percent cubic LLZO and 22 percent tetragonal LLZO phase</w:t>
      </w:r>
      <w:r w:rsidR="00345632">
        <w:t xml:space="preserve"> and that the refined sum formula is </w:t>
      </w:r>
      <w:r w:rsidR="00345632" w:rsidRPr="009860C6">
        <w:rPr>
          <w:szCs w:val="24"/>
        </w:rPr>
        <w:t>Li</w:t>
      </w:r>
      <w:r w:rsidR="00345632">
        <w:rPr>
          <w:szCs w:val="24"/>
          <w:vertAlign w:val="subscript"/>
        </w:rPr>
        <w:t>6.31</w:t>
      </w:r>
      <w:r w:rsidR="00345632" w:rsidRPr="009860C6">
        <w:rPr>
          <w:szCs w:val="24"/>
        </w:rPr>
        <w:t>La</w:t>
      </w:r>
      <w:r w:rsidR="00345632" w:rsidRPr="009860C6">
        <w:rPr>
          <w:szCs w:val="24"/>
          <w:vertAlign w:val="subscript"/>
        </w:rPr>
        <w:t>3</w:t>
      </w:r>
      <w:r w:rsidR="00345632" w:rsidRPr="009860C6">
        <w:rPr>
          <w:szCs w:val="24"/>
        </w:rPr>
        <w:t>Zr</w:t>
      </w:r>
      <w:r w:rsidR="00345632">
        <w:rPr>
          <w:szCs w:val="24"/>
          <w:vertAlign w:val="subscript"/>
        </w:rPr>
        <w:t>1.4</w:t>
      </w:r>
      <w:r w:rsidR="00345632" w:rsidRPr="009860C6">
        <w:rPr>
          <w:szCs w:val="24"/>
        </w:rPr>
        <w:t>Ta</w:t>
      </w:r>
      <w:r w:rsidR="00345632">
        <w:rPr>
          <w:szCs w:val="24"/>
          <w:vertAlign w:val="subscript"/>
        </w:rPr>
        <w:t>0.6</w:t>
      </w:r>
      <w:r w:rsidR="00345632" w:rsidRPr="009860C6">
        <w:rPr>
          <w:szCs w:val="24"/>
        </w:rPr>
        <w:t>O</w:t>
      </w:r>
      <w:r w:rsidR="00345632" w:rsidRPr="009860C6">
        <w:rPr>
          <w:szCs w:val="24"/>
          <w:vertAlign w:val="subscript"/>
        </w:rPr>
        <w:t>12</w:t>
      </w:r>
      <w:r w:rsidR="00345632">
        <w:rPr>
          <w:szCs w:val="24"/>
        </w:rPr>
        <w:t>, because in agreement with actual opinion in literature the cubic LLZO phase is not fully occupied (compare table 3.2)</w:t>
      </w:r>
      <w:r w:rsidR="008D5DFA">
        <w:t>.</w:t>
      </w:r>
      <w:r w:rsidR="005E4A67">
        <w:fldChar w:fldCharType="begin">
          <w:fldData xml:space="preserve">PEVuZE5vdGU+PENpdGU+PEF1dGhvcj5BYnJldS1TZXDDumx2ZWRhPC9BdXRob3I+PFllYXI+MjAx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</w:fldData>
        </w:fldChar>
      </w:r>
      <w:r w:rsidR="00841DCA">
        <w:instrText xml:space="preserve"> ADDIN EN.CITE </w:instrText>
      </w:r>
      <w:r w:rsidR="00841DCA">
        <w:fldChar w:fldCharType="begin">
          <w:fldData xml:space="preserve">PEVuZE5vdGU+PENpdGU+PEF1dGhvcj5BYnJldS1TZXDDumx2ZWRhPC9BdXRob3I+PFllYXI+MjAx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</w:fldData>
        </w:fldChar>
      </w:r>
      <w:r w:rsidR="00841DCA">
        <w:instrText xml:space="preserve"> ADDIN EN.CITE.DATA </w:instrText>
      </w:r>
      <w:r w:rsidR="00841DCA">
        <w:fldChar w:fldCharType="end"/>
      </w:r>
      <w:r w:rsidR="005E4A67">
        <w:fldChar w:fldCharType="separate"/>
      </w:r>
      <w:hyperlink w:anchor="_ENREF_53" w:tooltip="Wang, 2014 #182" w:history="1">
        <w:r w:rsidR="00841DCA" w:rsidRPr="00841DCA">
          <w:rPr>
            <w:noProof/>
            <w:vertAlign w:val="superscript"/>
          </w:rPr>
          <w:t>53</w:t>
        </w:r>
      </w:hyperlink>
      <w:r w:rsidR="00841DCA" w:rsidRPr="00841DCA">
        <w:rPr>
          <w:noProof/>
          <w:vertAlign w:val="superscript"/>
        </w:rPr>
        <w:t>,</w:t>
      </w:r>
      <w:hyperlink w:anchor="_ENREF_56" w:tooltip="Abreu-Sepúlveda, 2015 #355" w:history="1">
        <w:r w:rsidR="00841DCA" w:rsidRPr="00841DCA">
          <w:rPr>
            <w:noProof/>
            <w:vertAlign w:val="superscript"/>
          </w:rPr>
          <w:t>56</w:t>
        </w:r>
      </w:hyperlink>
      <w:r w:rsidR="00841DCA" w:rsidRPr="00841DCA">
        <w:rPr>
          <w:noProof/>
          <w:vertAlign w:val="superscript"/>
        </w:rPr>
        <w:t>,</w:t>
      </w:r>
      <w:hyperlink w:anchor="_ENREF_57" w:tooltip="Mukhopadhyay, 2015 #396" w:history="1">
        <w:r w:rsidR="00841DCA" w:rsidRPr="00841DCA">
          <w:rPr>
            <w:noProof/>
            <w:vertAlign w:val="superscript"/>
          </w:rPr>
          <w:t>57</w:t>
        </w:r>
      </w:hyperlink>
      <w:r w:rsidR="005E4A67">
        <w:fldChar w:fldCharType="end"/>
      </w:r>
      <w:r w:rsidR="00345632">
        <w:t xml:space="preserve"> </w:t>
      </w:r>
      <w:r w:rsidR="008D5DFA">
        <w:t xml:space="preserve">36Al-LLZO contains at least two cubic LLZO phases and a third tetragonal LLZO phase, that it was not possible to </w:t>
      </w:r>
      <w:r w:rsidR="003B52A8">
        <w:t xml:space="preserve">get trustful data from Rietveld refinement. </w:t>
      </w:r>
      <w:r w:rsidR="008D5DFA">
        <w:t xml:space="preserve">In table 3.2 the overall </w:t>
      </w:r>
      <w:r w:rsidR="00AD24D6">
        <w:t>phase</w:t>
      </w:r>
      <w:r w:rsidR="008D5DFA">
        <w:t xml:space="preserve"> data</w:t>
      </w:r>
      <w:r w:rsidR="00AD24D6">
        <w:t xml:space="preserve"> and atomistic parameters</w:t>
      </w:r>
      <w:r w:rsidR="008D5DFA">
        <w:t xml:space="preserve"> from unsubstituted LLZO</w:t>
      </w:r>
      <w:r w:rsidR="00AD24D6">
        <w:t xml:space="preserve"> tetragonal phase</w:t>
      </w:r>
      <w:r w:rsidR="008D5DFA">
        <w:t xml:space="preserve"> </w:t>
      </w:r>
      <w:r w:rsidR="00AD24D6">
        <w:t>and 60Ta-LLZO cubic phase are</w:t>
      </w:r>
      <w:r w:rsidR="008D5DFA">
        <w:t xml:space="preserve"> listed. </w:t>
      </w:r>
      <w:r w:rsidR="00AD24D6">
        <w:t>The tetragonal phase of 60Ta-LLZO was assumed from unsubstituted LLZO, after equality was shown by</w:t>
      </w:r>
      <w:r w:rsidR="00AD24D6" w:rsidRPr="00AD24D6">
        <w:t xml:space="preserve"> </w:t>
      </w:r>
      <w:r w:rsidR="00AD24D6">
        <w:t>Rietveld</w:t>
      </w:r>
      <w:r w:rsidR="001B7B76">
        <w:t xml:space="preserve"> </w:t>
      </w:r>
      <w:r w:rsidR="00AD24D6">
        <w:t>refinement.</w:t>
      </w:r>
    </w:p>
    <w:p w14:paraId="18ED2B25" w14:textId="09CC6859" w:rsidR="00AA0E72" w:rsidRPr="006B4D1E" w:rsidRDefault="00DD51CF" w:rsidP="00B8009D">
      <w:pPr>
        <w:jc w:val="both"/>
      </w:pPr>
      <w:r>
        <w:t>Summarized</w:t>
      </w:r>
      <w:r w:rsidR="00236B15">
        <w:t>,</w:t>
      </w:r>
      <w:r>
        <w:t xml:space="preserve"> all samples are free from significant impurities, unsubstituted LLZO is in a pure tetragonal phase, but 36Al-LLZO and 60Ta-LLZO show in their PXRD pattern a contribution of second cubic or tetragonal LLZO phase, which might be caused by not perfectly matching stoichiometry like intended. T</w:t>
      </w:r>
      <w:r w:rsidR="003C5AC7">
        <w:t>his is covered by t</w:t>
      </w:r>
      <w:r>
        <w:t xml:space="preserve">he </w:t>
      </w:r>
      <w:r w:rsidR="003C5AC7">
        <w:t xml:space="preserve">statistical deviation of </w:t>
      </w:r>
      <w:r>
        <w:t xml:space="preserve">elemental composition, determined by </w:t>
      </w:r>
      <w:r w:rsidR="00236B15">
        <w:t>I</w:t>
      </w:r>
      <w:r>
        <w:t>CP-OES</w:t>
      </w:r>
      <w:r w:rsidR="00236B15">
        <w:t>. ND and Rietveld refinement confirmed phases of all three garnets, but only for LLZO and 60Ta-LLZO trustful crystal structure data with atom positions a</w:t>
      </w:r>
      <w:r w:rsidR="00F428DD">
        <w:t>nd occupation could be obtained.</w:t>
      </w:r>
      <w:r w:rsidR="00236B15">
        <w:t xml:space="preserve"> 36Al-LLZO </w:t>
      </w:r>
      <w:r w:rsidR="00F428DD">
        <w:t>consisting</w:t>
      </w:r>
      <w:r w:rsidR="00236B15">
        <w:t xml:space="preserve"> two cubic and </w:t>
      </w:r>
      <w:r w:rsidR="00F428DD">
        <w:t>one</w:t>
      </w:r>
      <w:r w:rsidR="00236B15">
        <w:t xml:space="preserve"> tetragonal LLZO phase</w:t>
      </w:r>
      <w:r w:rsidR="00F428DD">
        <w:t xml:space="preserve"> is</w:t>
      </w:r>
      <w:r w:rsidR="00236B15">
        <w:t xml:space="preserve"> too complex for trustful refinement. All three garnet samples </w:t>
      </w:r>
      <w:r w:rsidR="00F428DD">
        <w:t>can</w:t>
      </w:r>
      <w:r w:rsidR="00236B15">
        <w:t xml:space="preserve"> be used for </w:t>
      </w:r>
      <w:r w:rsidR="00F428DD">
        <w:t>further</w:t>
      </w:r>
      <w:r w:rsidR="00236B15">
        <w:t xml:space="preserve"> HT- impedance and QENS measurements.</w:t>
      </w:r>
    </w:p>
    <w:p w14:paraId="5D9CEDE0" w14:textId="281142D2" w:rsidR="009B4CB4" w:rsidRDefault="009B4CB4" w:rsidP="009B4CB4">
      <w:pPr>
        <w:pStyle w:val="Heading3"/>
      </w:pPr>
      <w:bookmarkStart w:id="91" w:name="_Toc466215097"/>
      <w:r>
        <w:t>Results HT</w:t>
      </w:r>
      <w:r w:rsidR="001E2B4D">
        <w:t>-electrochemical i</w:t>
      </w:r>
      <w:r>
        <w:t>mpedance</w:t>
      </w:r>
      <w:r w:rsidR="00D81C3A">
        <w:t xml:space="preserve"> spectroscopy</w:t>
      </w:r>
      <w:bookmarkEnd w:id="91"/>
    </w:p>
    <w:p w14:paraId="685E967F" w14:textId="1E630E91" w:rsidR="009B4CB4" w:rsidRDefault="00B53DDD" w:rsidP="009B4CB4">
      <w:pPr>
        <w:jc w:val="both"/>
      </w:pPr>
      <w:r>
        <w:t>HT-impedance provides macroscopic total ionic conductivity and its related activation energy.</w:t>
      </w:r>
      <w:r w:rsidR="00AA5898">
        <w:t xml:space="preserve"> </w:t>
      </w:r>
      <w:r w:rsidR="009B4CB4" w:rsidRPr="003831D2">
        <w:t>The Nyquist-plots from each measurement were characterized by Z-View to determine the total ionic conductivity</w:t>
      </w:r>
      <w:r w:rsidR="003B6E6C">
        <w:t>, because it was not possible to distinguish between bulk and grain boundary resistance</w:t>
      </w:r>
      <w:r w:rsidR="009B4CB4" w:rsidRPr="003831D2">
        <w:t xml:space="preserve">. The conductivity values </w:t>
      </w:r>
      <w:r w:rsidR="00A7295D">
        <w:t xml:space="preserve">are </w:t>
      </w:r>
      <w:r w:rsidR="009B4CB4" w:rsidRPr="003831D2">
        <w:t>plotted against 1000</w:t>
      </w:r>
      <w:r w:rsidR="00101EE2">
        <w:t> </w:t>
      </w:r>
      <w:r w:rsidR="009B4CB4" w:rsidRPr="003831D2">
        <w:t>/</w:t>
      </w:r>
      <w:r w:rsidR="00101EE2">
        <w:t> </w:t>
      </w:r>
      <w:r w:rsidR="00A7295D">
        <w:t>T</w:t>
      </w:r>
      <w:r w:rsidR="007D00FE">
        <w:t xml:space="preserve"> in Figure 3.</w:t>
      </w:r>
      <w:r w:rsidR="006C0E01">
        <w:t>2</w:t>
      </w:r>
      <w:r w:rsidR="009B4CB4" w:rsidRPr="003831D2">
        <w:t xml:space="preserve">. </w:t>
      </w:r>
      <w:r w:rsidR="007D00FE">
        <w:t>At 300</w:t>
      </w:r>
      <w:r w:rsidR="00E302E7">
        <w:t> </w:t>
      </w:r>
      <w:r w:rsidR="007D00FE">
        <w:t xml:space="preserve">K </w:t>
      </w:r>
      <w:r w:rsidR="00694986">
        <w:t>36Al-</w:t>
      </w:r>
      <w:r w:rsidR="009B4CB4" w:rsidRPr="003831D2">
        <w:t>LLZ</w:t>
      </w:r>
      <w:r w:rsidR="00542EF4">
        <w:t>O</w:t>
      </w:r>
      <w:r w:rsidR="009B4CB4" w:rsidRPr="003831D2">
        <w:t xml:space="preserve"> has a total ionic conductivity of σ</w:t>
      </w:r>
      <w:r w:rsidR="009B4CB4" w:rsidRPr="003831D2">
        <w:rPr>
          <w:vertAlign w:val="subscript"/>
        </w:rPr>
        <w:t>ION,300K</w:t>
      </w:r>
      <w:r w:rsidR="009B4CB4" w:rsidRPr="003831D2">
        <w:t>=0.24</w:t>
      </w:r>
      <w:r w:rsidR="00101EE2">
        <w:t> </w:t>
      </w:r>
      <w:r w:rsidR="009B4CB4" w:rsidRPr="003831D2">
        <w:t>mS</w:t>
      </w:r>
      <w:r w:rsidR="00101EE2">
        <w:t> </w:t>
      </w:r>
      <w:r w:rsidR="009B4CB4" w:rsidRPr="003831D2">
        <w:t>cm</w:t>
      </w:r>
      <w:r w:rsidR="006A42E4">
        <w:rPr>
          <w:vertAlign w:val="superscript"/>
        </w:rPr>
        <w:noBreakHyphen/>
      </w:r>
      <w:r w:rsidR="009B4CB4" w:rsidRPr="003831D2">
        <w:rPr>
          <w:vertAlign w:val="superscript"/>
        </w:rPr>
        <w:t>1</w:t>
      </w:r>
      <w:r w:rsidR="009B4CB4" w:rsidRPr="003831D2">
        <w:t xml:space="preserve">. It is </w:t>
      </w:r>
      <w:r w:rsidR="00ED2C3E">
        <w:t xml:space="preserve">a factor of 3 lower than </w:t>
      </w:r>
      <w:r w:rsidR="009B4CB4" w:rsidRPr="003831D2">
        <w:t xml:space="preserve">the value of </w:t>
      </w:r>
      <w:r w:rsidR="00694986">
        <w:t>60Ta-</w:t>
      </w:r>
      <w:r w:rsidR="009B4CB4" w:rsidRPr="003831D2">
        <w:t>LLZO (σ</w:t>
      </w:r>
      <w:r w:rsidR="009B4CB4" w:rsidRPr="003831D2">
        <w:rPr>
          <w:vertAlign w:val="subscript"/>
        </w:rPr>
        <w:t>ION,300K</w:t>
      </w:r>
      <w:r w:rsidR="009B4CB4" w:rsidRPr="003831D2">
        <w:t>=0.68 mS cm</w:t>
      </w:r>
      <w:r w:rsidR="009B4CB4" w:rsidRPr="003831D2">
        <w:rPr>
          <w:vertAlign w:val="superscript"/>
        </w:rPr>
        <w:t>-1</w:t>
      </w:r>
      <w:r w:rsidR="009B4CB4" w:rsidRPr="003831D2">
        <w:t>)</w:t>
      </w:r>
      <w:r w:rsidR="007D00FE">
        <w:t xml:space="preserve"> at the same temperature,</w:t>
      </w:r>
      <w:r w:rsidR="009B4CB4" w:rsidRPr="003831D2">
        <w:t xml:space="preserve"> but three </w:t>
      </w:r>
      <w:r w:rsidR="007D00FE">
        <w:t xml:space="preserve">orders of </w:t>
      </w:r>
      <w:r w:rsidR="009B4CB4" w:rsidRPr="003831D2">
        <w:t xml:space="preserve">magnitude </w:t>
      </w:r>
      <w:r w:rsidR="006A42E4" w:rsidRPr="003831D2">
        <w:t>higher than</w:t>
      </w:r>
      <w:r w:rsidR="007D00FE">
        <w:t xml:space="preserve"> </w:t>
      </w:r>
      <w:r w:rsidR="009B4CB4" w:rsidRPr="003831D2">
        <w:t>tetragonal LLZO</w:t>
      </w:r>
      <w:r w:rsidR="00735BED">
        <w:t> </w:t>
      </w:r>
      <w:r w:rsidR="009B4CB4" w:rsidRPr="003831D2">
        <w:t>(2.2x10</w:t>
      </w:r>
      <w:r w:rsidR="009B4CB4" w:rsidRPr="003831D2">
        <w:rPr>
          <w:vertAlign w:val="superscript"/>
        </w:rPr>
        <w:t>-5</w:t>
      </w:r>
      <w:r w:rsidR="009B4CB4" w:rsidRPr="003831D2">
        <w:t xml:space="preserve"> mS cm</w:t>
      </w:r>
      <w:r w:rsidR="009B4CB4" w:rsidRPr="003831D2">
        <w:rPr>
          <w:vertAlign w:val="superscript"/>
        </w:rPr>
        <w:t>-1</w:t>
      </w:r>
      <w:r w:rsidR="009B4CB4" w:rsidRPr="003831D2">
        <w:t xml:space="preserve">). The values for the conductivity of </w:t>
      </w:r>
      <w:r w:rsidR="007D00FE">
        <w:t xml:space="preserve">the </w:t>
      </w:r>
      <w:r w:rsidR="009B4CB4" w:rsidRPr="003831D2">
        <w:t>cubic and tetragonal composition</w:t>
      </w:r>
      <w:r w:rsidR="007D00FE">
        <w:t>s</w:t>
      </w:r>
      <w:r w:rsidR="009B4CB4" w:rsidRPr="003831D2">
        <w:t xml:space="preserve"> are in good </w:t>
      </w:r>
      <w:r w:rsidR="00ED2C3E">
        <w:t>agreement with</w:t>
      </w:r>
      <w:r w:rsidR="006B4D1E">
        <w:t xml:space="preserve"> literature values.</w:t>
      </w:r>
      <w:r w:rsidR="0062171B">
        <w:fldChar w:fldCharType="begin">
          <w:fldData xml:space="preserve">PEVuZE5vdGU+PENpdGU+PEF1dGhvcj5NdXJ1Z2FuPC9BdXRob3I+PFllYXI+MjAwNzwvWWVhcj48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</w:fldData>
        </w:fldChar>
      </w:r>
      <w:r w:rsidR="00841DCA">
        <w:instrText xml:space="preserve"> ADDIN EN.CITE </w:instrText>
      </w:r>
      <w:r w:rsidR="00841DCA">
        <w:fldChar w:fldCharType="begin">
          <w:fldData xml:space="preserve">PEVuZE5vdGU+PENpdGU+PEF1dGhvcj5NdXJ1Z2FuPC9BdXRob3I+PFllYXI+MjAwNzwvWWVhcj48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</w:fldData>
        </w:fldChar>
      </w:r>
      <w:r w:rsidR="00841DCA">
        <w:instrText xml:space="preserve"> ADDIN EN.CITE.DATA </w:instrText>
      </w:r>
      <w:r w:rsidR="00841DCA">
        <w:fldChar w:fldCharType="end"/>
      </w:r>
      <w:r w:rsidR="0062171B">
        <w:fldChar w:fldCharType="separate"/>
      </w:r>
      <w:hyperlink w:anchor="_ENREF_36" w:tooltip="Matsui, 2014 #220" w:history="1">
        <w:r w:rsidR="00841DCA" w:rsidRPr="00841DCA">
          <w:rPr>
            <w:noProof/>
            <w:vertAlign w:val="superscript"/>
          </w:rPr>
          <w:t>36</w:t>
        </w:r>
      </w:hyperlink>
      <w:r w:rsidR="00841DCA" w:rsidRPr="00841DCA">
        <w:rPr>
          <w:noProof/>
          <w:vertAlign w:val="superscript"/>
        </w:rPr>
        <w:t>,</w:t>
      </w:r>
      <w:hyperlink w:anchor="_ENREF_37" w:tooltip="Murugan, 2007 #125" w:history="1">
        <w:r w:rsidR="00841DCA" w:rsidRPr="00841DCA">
          <w:rPr>
            <w:noProof/>
            <w:vertAlign w:val="superscript"/>
          </w:rPr>
          <w:t>37</w:t>
        </w:r>
      </w:hyperlink>
      <w:r w:rsidR="00841DCA" w:rsidRPr="00841DCA">
        <w:rPr>
          <w:noProof/>
          <w:vertAlign w:val="superscript"/>
        </w:rPr>
        <w:t>,</w:t>
      </w:r>
      <w:hyperlink w:anchor="_ENREF_41" w:tooltip="Tsai, 2016 #405" w:history="1">
        <w:r w:rsidR="00841DCA" w:rsidRPr="00841DCA">
          <w:rPr>
            <w:noProof/>
            <w:vertAlign w:val="superscript"/>
          </w:rPr>
          <w:t>41</w:t>
        </w:r>
      </w:hyperlink>
      <w:r w:rsidR="00841DCA" w:rsidRPr="00841DCA">
        <w:rPr>
          <w:noProof/>
          <w:vertAlign w:val="superscript"/>
        </w:rPr>
        <w:t>,</w:t>
      </w:r>
      <w:hyperlink w:anchor="_ENREF_58" w:tooltip="Li, 2012 #285" w:history="1">
        <w:r w:rsidR="00841DCA" w:rsidRPr="00841DCA">
          <w:rPr>
            <w:noProof/>
            <w:vertAlign w:val="superscript"/>
          </w:rPr>
          <w:t>58-62</w:t>
        </w:r>
      </w:hyperlink>
      <w:r w:rsidR="0062171B">
        <w:fldChar w:fldCharType="end"/>
      </w:r>
      <w:r w:rsidR="009B4CB4" w:rsidRPr="003831D2">
        <w:t xml:space="preserve"> With increased temperature</w:t>
      </w:r>
      <w:r w:rsidR="00ED2C3E">
        <w:t>,</w:t>
      </w:r>
      <w:r w:rsidR="009B4CB4" w:rsidRPr="003831D2">
        <w:t xml:space="preserve"> the</w:t>
      </w:r>
      <w:r w:rsidR="007D00FE">
        <w:t xml:space="preserve"> conductivity</w:t>
      </w:r>
      <w:r w:rsidR="009B4CB4" w:rsidRPr="003831D2">
        <w:t xml:space="preserve"> increase</w:t>
      </w:r>
      <w:r w:rsidR="007D00FE">
        <w:t>s</w:t>
      </w:r>
      <w:r w:rsidR="009B4CB4" w:rsidRPr="003831D2">
        <w:t xml:space="preserve"> to σ</w:t>
      </w:r>
      <w:r w:rsidR="009B4CB4" w:rsidRPr="003831D2">
        <w:rPr>
          <w:vertAlign w:val="subscript"/>
        </w:rPr>
        <w:t>ION,650K</w:t>
      </w:r>
      <w:r w:rsidR="009B4CB4" w:rsidRPr="003831D2">
        <w:t>=440</w:t>
      </w:r>
      <w:r w:rsidR="00542EF4">
        <w:t> </w:t>
      </w:r>
      <w:r w:rsidR="009B4CB4" w:rsidRPr="003831D2">
        <w:t>mS</w:t>
      </w:r>
      <w:r w:rsidR="00542EF4">
        <w:t> </w:t>
      </w:r>
      <w:r w:rsidR="009B4CB4" w:rsidRPr="003831D2">
        <w:t>cm</w:t>
      </w:r>
      <w:r w:rsidR="009B4CB4" w:rsidRPr="003831D2">
        <w:rPr>
          <w:vertAlign w:val="superscript"/>
        </w:rPr>
        <w:t>-1</w:t>
      </w:r>
      <w:r w:rsidR="009B4CB4" w:rsidRPr="003831D2">
        <w:t xml:space="preserve">. From the slope of a linear fit through these data points the activation energy </w:t>
      </w:r>
      <w:r w:rsidR="007D00FE">
        <w:t>was</w:t>
      </w:r>
      <w:r w:rsidR="009B4CB4" w:rsidRPr="003831D2">
        <w:t xml:space="preserve"> calculated. </w:t>
      </w:r>
      <w:r w:rsidR="00542EF4">
        <w:t xml:space="preserve">The </w:t>
      </w:r>
      <w:r w:rsidR="00542EF4" w:rsidRPr="003831D2">
        <w:t xml:space="preserve">activation energy </w:t>
      </w:r>
      <w:r w:rsidR="00542EF4">
        <w:t xml:space="preserve">of </w:t>
      </w:r>
      <w:r w:rsidR="00694986">
        <w:t>36Al-</w:t>
      </w:r>
      <w:r w:rsidR="009B4CB4" w:rsidRPr="003831D2">
        <w:t>LLZO (E</w:t>
      </w:r>
      <w:r w:rsidR="009B4CB4" w:rsidRPr="003831D2">
        <w:rPr>
          <w:vertAlign w:val="subscript"/>
        </w:rPr>
        <w:t>A</w:t>
      </w:r>
      <w:r w:rsidR="009B4CB4" w:rsidRPr="003831D2">
        <w:t>=</w:t>
      </w:r>
      <w:r w:rsidR="00542EF4">
        <w:t>0.</w:t>
      </w:r>
      <w:r w:rsidR="009B4CB4" w:rsidRPr="003831D2">
        <w:t>37</w:t>
      </w:r>
      <w:r w:rsidR="00101EE2">
        <w:t> </w:t>
      </w:r>
      <w:r w:rsidR="009B4CB4" w:rsidRPr="003831D2">
        <w:t xml:space="preserve">eV) </w:t>
      </w:r>
      <w:r w:rsidR="00542EF4">
        <w:t xml:space="preserve">is </w:t>
      </w:r>
      <w:r w:rsidR="009422CA">
        <w:t>comparable to</w:t>
      </w:r>
      <w:r w:rsidR="009B4CB4" w:rsidRPr="003831D2">
        <w:t xml:space="preserve"> </w:t>
      </w:r>
      <w:r w:rsidR="00694986">
        <w:t>60Ta-</w:t>
      </w:r>
      <w:r w:rsidR="009B4CB4" w:rsidRPr="003831D2">
        <w:t>LLZO (E</w:t>
      </w:r>
      <w:r w:rsidR="009B4CB4" w:rsidRPr="003831D2">
        <w:rPr>
          <w:vertAlign w:val="subscript"/>
        </w:rPr>
        <w:t>A</w:t>
      </w:r>
      <w:r w:rsidR="00D0773F">
        <w:t>=</w:t>
      </w:r>
      <w:r w:rsidR="00542EF4">
        <w:t>0.</w:t>
      </w:r>
      <w:r w:rsidR="00D0773F">
        <w:t>36</w:t>
      </w:r>
      <w:r w:rsidR="00101EE2">
        <w:t> </w:t>
      </w:r>
      <w:r w:rsidR="00D0773F">
        <w:t>eV</w:t>
      </w:r>
      <w:r w:rsidR="00542EF4">
        <w:t>),</w:t>
      </w:r>
      <w:r w:rsidR="00542EF4" w:rsidRPr="003831D2">
        <w:t xml:space="preserve"> </w:t>
      </w:r>
      <w:r w:rsidR="00542EF4">
        <w:t>b</w:t>
      </w:r>
      <w:r w:rsidR="009B4CB4" w:rsidRPr="003831D2">
        <w:t xml:space="preserve">ut </w:t>
      </w:r>
      <w:r w:rsidR="009422CA" w:rsidRPr="003831D2">
        <w:t xml:space="preserve">much lower </w:t>
      </w:r>
      <w:r w:rsidR="009B4CB4" w:rsidRPr="003831D2">
        <w:t>compared to tetragonal LLZO</w:t>
      </w:r>
      <w:r w:rsidR="009422CA">
        <w:t>’s</w:t>
      </w:r>
      <w:r w:rsidR="009B4CB4" w:rsidRPr="003831D2">
        <w:t xml:space="preserve"> (E</w:t>
      </w:r>
      <w:r w:rsidR="009B4CB4" w:rsidRPr="003831D2">
        <w:rPr>
          <w:vertAlign w:val="subscript"/>
        </w:rPr>
        <w:t>A</w:t>
      </w:r>
      <w:r w:rsidR="009B4CB4" w:rsidRPr="003831D2">
        <w:t>=</w:t>
      </w:r>
      <w:r w:rsidR="00542EF4">
        <w:t>0.</w:t>
      </w:r>
      <w:r w:rsidR="009B4CB4" w:rsidRPr="003831D2">
        <w:t>66</w:t>
      </w:r>
      <w:r w:rsidR="00101EE2">
        <w:t> </w:t>
      </w:r>
      <w:r w:rsidR="009B4CB4" w:rsidRPr="003831D2">
        <w:t>eV) activation energy.</w:t>
      </w:r>
    </w:p>
    <w:p w14:paraId="0FC0641A" w14:textId="77777777" w:rsidR="00F55CFC" w:rsidRDefault="009422CA" w:rsidP="009B4CB4">
      <w:pPr>
        <w:jc w:val="both"/>
      </w:pPr>
      <w:r w:rsidRPr="009422CA">
        <w:lastRenderedPageBreak/>
        <w:t xml:space="preserve"> </w:t>
      </w:r>
      <w:r>
        <w:rPr>
          <w:noProof/>
        </w:rPr>
        <w:drawing>
          <wp:inline distT="0" distB="0" distL="0" distR="0" wp14:anchorId="61E5B5F3" wp14:editId="4E1661F2">
            <wp:extent cx="5400000" cy="3772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3772800"/>
                    </a:xfrm>
                    <a:prstGeom prst="rect">
                      <a:avLst/>
                    </a:prstGeom>
                    <a:noFill/>
                    <a:ln>
                      <a:noFill/>
                    </a:ln>
                  </pic:spPr>
                </pic:pic>
              </a:graphicData>
            </a:graphic>
          </wp:inline>
        </w:drawing>
      </w:r>
    </w:p>
    <w:p w14:paraId="69623A26" w14:textId="5CBF1C5C" w:rsidR="005A6985" w:rsidRDefault="00F55CFC" w:rsidP="009B4CB4">
      <w:pPr>
        <w:jc w:val="both"/>
      </w:pPr>
      <w:r>
        <w:t xml:space="preserve">Figure </w:t>
      </w:r>
      <w:r w:rsidR="006B4D1E">
        <w:t>3.</w:t>
      </w:r>
      <w:r w:rsidR="006C0E01">
        <w:t>2</w:t>
      </w:r>
      <w:r>
        <w:t xml:space="preserve">: </w:t>
      </w:r>
      <w:r w:rsidR="005411E8" w:rsidRPr="003831D2">
        <w:t>Arrhenius plot</w:t>
      </w:r>
      <w:r w:rsidR="005411E8">
        <w:t xml:space="preserve"> of the </w:t>
      </w:r>
      <w:r w:rsidR="00D81C3A">
        <w:t xml:space="preserve">total Li ionic </w:t>
      </w:r>
      <w:r w:rsidR="005411E8">
        <w:t xml:space="preserve">conductivity of the three LLZO samples </w:t>
      </w:r>
      <w:r w:rsidR="00824B03">
        <w:t>and the</w:t>
      </w:r>
      <w:r w:rsidR="005411E8">
        <w:t xml:space="preserve"> derived</w:t>
      </w:r>
      <w:r w:rsidR="00824B03">
        <w:t xml:space="preserve"> activation Energy </w:t>
      </w:r>
      <w:r w:rsidR="00824B03" w:rsidRPr="00824B03">
        <w:rPr>
          <w:i/>
        </w:rPr>
        <w:t>E</w:t>
      </w:r>
      <w:r w:rsidR="00824B03" w:rsidRPr="00824B03">
        <w:rPr>
          <w:i/>
          <w:vertAlign w:val="subscript"/>
        </w:rPr>
        <w:t>A</w:t>
      </w:r>
      <w:r w:rsidR="00824B03">
        <w:t>.</w:t>
      </w:r>
    </w:p>
    <w:p w14:paraId="785DA6A2" w14:textId="77777777" w:rsidR="00EF3F00" w:rsidRDefault="00EF3F00" w:rsidP="00EF3F00">
      <w:pPr>
        <w:pStyle w:val="Heading3"/>
      </w:pPr>
      <w:bookmarkStart w:id="92" w:name="_Toc466215098"/>
      <w:r>
        <w:t>Measuring lithium compounds with neutron techniques in the presence of hydrogen</w:t>
      </w:r>
      <w:bookmarkEnd w:id="92"/>
      <w:r>
        <w:t xml:space="preserve"> </w:t>
      </w:r>
    </w:p>
    <w:p w14:paraId="3BCE8518" w14:textId="108D8B8B" w:rsidR="00EF3F00" w:rsidRPr="0016799D" w:rsidRDefault="00EF3F00" w:rsidP="0016799D">
      <w:pPr>
        <w:jc w:val="both"/>
      </w:pPr>
      <w:r>
        <w:t xml:space="preserve">Neutron techniques are interesting to investigate structures and dynamics of condensed matters’ bulk samples. Since neutrons are electrically neutral they penetrate samples more deeply where they interact with the atoms nuclei and magnetic fields of unpaired electrons. </w:t>
      </w:r>
      <w:r w:rsidRPr="00D7070C">
        <w:rPr>
          <w:highlight w:val="yellow"/>
          <w:rPrChange w:id="93" w:author="souleymane diallo" w:date="2016-11-22T11:29:00Z">
            <w:rPr/>
          </w:rPrChange>
        </w:rPr>
        <w:t xml:space="preserve">This causes pronounces </w:t>
      </w:r>
      <w:commentRangeStart w:id="94"/>
      <w:r w:rsidRPr="00D7070C">
        <w:rPr>
          <w:highlight w:val="yellow"/>
          <w:rPrChange w:id="95" w:author="souleymane diallo" w:date="2016-11-22T11:29:00Z">
            <w:rPr/>
          </w:rPrChange>
        </w:rPr>
        <w:t>interference</w:t>
      </w:r>
      <w:commentRangeEnd w:id="94"/>
      <w:r w:rsidR="00D7070C">
        <w:rPr>
          <w:rStyle w:val="CommentReference"/>
        </w:rPr>
        <w:commentReference w:id="94"/>
      </w:r>
      <w:r w:rsidRPr="00D7070C">
        <w:rPr>
          <w:highlight w:val="yellow"/>
          <w:rPrChange w:id="96" w:author="souleymane diallo" w:date="2016-11-22T11:29:00Z">
            <w:rPr/>
          </w:rPrChange>
        </w:rPr>
        <w:t xml:space="preserve"> and energy transfer effects in neutron scattering experiments</w:t>
      </w:r>
      <w:r>
        <w:t>.</w:t>
      </w:r>
      <w:hyperlink w:anchor="_ENREF_63" w:tooltip="Jin, 2013 #441" w:history="1">
        <w:r w:rsidR="00841DCA">
          <w:fldChar w:fldCharType="begin"/>
        </w:r>
        <w:r w:rsidR="00841DCA">
          <w:instrText xml:space="preserve"> ADDIN EN.CITE &lt;EndNote&gt;&lt;Cite&gt;&lt;Author&gt;Jin&lt;/Author&gt;&lt;Year&gt;2013&lt;/Year&gt;&lt;RecNum&gt;441&lt;/RecNum&gt;&lt;DisplayText&gt;&lt;style face="superscript"&gt;63&lt;/style&gt;&lt;/DisplayText&gt;&lt;record&gt;&lt;rec-number&gt;441&lt;/rec-number&gt;&lt;foreign-keys&gt;&lt;key app="EN" db-id="pr92drrfkw0sdbepxwcvavfi02xpvvrapta9"&gt;441&lt;/key&gt;&lt;/foreign-keys&gt;&lt;ref-type name="Book"&gt;6&lt;/ref-type&gt;&lt;contributors&gt;&lt;authors&gt;&lt;author&gt;Jin, Xinzhe&lt;/author&gt;&lt;/authors&gt;&lt;/contributors&gt;&lt;titles&gt;&lt;title&gt;Neutron Diffraction : Principles, Instrumentation and Applications&lt;/title&gt;&lt;/titles&gt;&lt;keywords&gt;&lt;keyword&gt;Neutrons--Diffraction&lt;/keyword&gt;&lt;/keywords&gt;&lt;dates&gt;&lt;year&gt;2013&lt;/year&gt;&lt;/dates&gt;&lt;isbn&gt;9781628087253. 9781628087284.&lt;/isbn&gt;&lt;work-type&gt;eBook.&lt;/work-type&gt;&lt;urls&gt;&lt;/urls&gt;&lt;remote-database-name&gt;JuLib eXtended / Datenquelle: eBook Academic Collection (EBSCOhost)&lt;/remote-database-name&gt;&lt;remote-database-provider&gt;Forschungszentrum Jülich GmbH, Zentralbibliothek&lt;/remote-database-provider&gt;&lt;language&gt;English&lt;/language&gt;&lt;/record&gt;&lt;/Cite&gt;&lt;/EndNote&gt;</w:instrText>
        </w:r>
        <w:r w:rsidR="00841DCA">
          <w:fldChar w:fldCharType="separate"/>
        </w:r>
        <w:r w:rsidR="00841DCA" w:rsidRPr="00841DCA">
          <w:rPr>
            <w:noProof/>
            <w:vertAlign w:val="superscript"/>
          </w:rPr>
          <w:t>63</w:t>
        </w:r>
        <w:r w:rsidR="00841DCA">
          <w:fldChar w:fldCharType="end"/>
        </w:r>
      </w:hyperlink>
      <w:r>
        <w:t xml:space="preserve"> The neutrons scattering and absorption cross section vary widely from element to element and even from isotope to isotope.</w:t>
      </w:r>
      <w:r w:rsidRPr="00505C60">
        <w:t xml:space="preserve"> </w:t>
      </w:r>
      <w:r>
        <w:t xml:space="preserve">A big advance in investigation of lithium compounds is the fact that Li is one of the best incoherent neutron scatterer in between elements with a small atomic number. But hydrogen has a much larger incoherent scattering cross section </w:t>
      </w:r>
      <w:r w:rsidRPr="00813597">
        <w:rPr>
          <w:i/>
        </w:rPr>
        <w:t>s</w:t>
      </w:r>
      <w:r w:rsidRPr="00813597">
        <w:rPr>
          <w:i/>
          <w:vertAlign w:val="subscript"/>
        </w:rPr>
        <w:t>inc</w:t>
      </w:r>
      <w:r>
        <w:t xml:space="preserve"> (</w:t>
      </w:r>
      <w:r w:rsidRPr="00813597">
        <w:rPr>
          <w:i/>
        </w:rPr>
        <w:t>s</w:t>
      </w:r>
      <w:r w:rsidRPr="00813597">
        <w:rPr>
          <w:i/>
          <w:vertAlign w:val="subscript"/>
        </w:rPr>
        <w:t>inc</w:t>
      </w:r>
      <w:r>
        <w:rPr>
          <w:i/>
          <w:vertAlign w:val="subscript"/>
        </w:rPr>
        <w:t>,Li</w:t>
      </w:r>
      <w:r w:rsidRPr="00813597">
        <w:t> =0.92 barns;</w:t>
      </w:r>
      <w:r>
        <w:rPr>
          <w:i/>
          <w:vertAlign w:val="subscript"/>
        </w:rPr>
        <w:t xml:space="preserve"> </w:t>
      </w:r>
      <w:r w:rsidRPr="00813597">
        <w:rPr>
          <w:i/>
        </w:rPr>
        <w:t>s</w:t>
      </w:r>
      <w:r w:rsidRPr="00813597">
        <w:rPr>
          <w:i/>
          <w:vertAlign w:val="subscript"/>
        </w:rPr>
        <w:t>inc</w:t>
      </w:r>
      <w:r>
        <w:rPr>
          <w:i/>
          <w:vertAlign w:val="subscript"/>
        </w:rPr>
        <w:t>,H </w:t>
      </w:r>
      <w:r w:rsidRPr="00813597">
        <w:t>=80.26 barns)</w:t>
      </w:r>
      <w:r>
        <w:t>.</w:t>
      </w:r>
      <w:hyperlink w:anchor="_ENREF_64" w:tooltip="Sears, 1992 #471" w:history="1">
        <w:r w:rsidR="00841DCA">
          <w:fldChar w:fldCharType="begin"/>
        </w:r>
        <w:r w:rsidR="00841DCA">
          <w:instrText xml:space="preserve"> ADDIN EN.CITE &lt;EndNote&gt;&lt;Cite&gt;&lt;Author&gt;Sears&lt;/Author&gt;&lt;Year&gt;1992&lt;/Year&gt;&lt;RecNum&gt;471&lt;/RecNum&gt;&lt;DisplayText&gt;&lt;style face="superscript"&gt;64&lt;/style&gt;&lt;/DisplayText&gt;&lt;record&gt;&lt;rec-number&gt;471&lt;/rec-number&gt;&lt;foreign-keys&gt;&lt;key app="EN" db-id="pr92drrfkw0sdbepxwcvavfi02xpvvrapta9"&gt;471&lt;/key&gt;&lt;/foreign-keys&gt;&lt;ref-type name="Journal Article"&gt;17&lt;/ref-type&gt;&lt;contributors&gt;&lt;authors&gt;&lt;author&gt;Sears, V. F.&lt;/author&gt;&lt;/authors&gt;&lt;/contributors&gt;&lt;titles&gt;&lt;title&gt;Neutron scattering lenghts and cross sections&lt;/title&gt;&lt;secondary-title&gt;Neutron news&lt;/secondary-title&gt;&lt;/titles&gt;&lt;periodical&gt;&lt;full-title&gt;Neutron news&lt;/full-title&gt;&lt;/periodical&gt;&lt;pages&gt;26&lt;/pages&gt;&lt;volume&gt;3&lt;/volume&gt;&lt;number&gt;3&lt;/number&gt;&lt;dates&gt;&lt;year&gt;1992&lt;/year&gt;&lt;/dates&gt;&lt;urls&gt;&lt;/urls&gt;&lt;/record&gt;&lt;/Cite&gt;&lt;/EndNote&gt;</w:instrText>
        </w:r>
        <w:r w:rsidR="00841DCA">
          <w:fldChar w:fldCharType="separate"/>
        </w:r>
        <w:r w:rsidR="00841DCA" w:rsidRPr="00841DCA">
          <w:rPr>
            <w:noProof/>
            <w:vertAlign w:val="superscript"/>
          </w:rPr>
          <w:t>64</w:t>
        </w:r>
        <w:r w:rsidR="00841DCA">
          <w:fldChar w:fldCharType="end"/>
        </w:r>
      </w:hyperlink>
      <w:r>
        <w:t xml:space="preserve"> For this reason it is </w:t>
      </w:r>
      <w:del w:id="97" w:author="souleymane diallo" w:date="2016-11-22T11:30:00Z">
        <w:r w:rsidDel="00D7070C">
          <w:delText xml:space="preserve">important </w:delText>
        </w:r>
      </w:del>
      <w:ins w:id="98" w:author="souleymane diallo" w:date="2016-11-22T11:30:00Z">
        <w:r w:rsidR="00D7070C">
          <w:t>critical that</w:t>
        </w:r>
        <w:r w:rsidR="00D7070C">
          <w:t xml:space="preserve"> </w:t>
        </w:r>
      </w:ins>
      <w:del w:id="99" w:author="souleymane diallo" w:date="2016-11-22T11:30:00Z">
        <w:r w:rsidDel="00D7070C">
          <w:delText xml:space="preserve">to measure </w:delText>
        </w:r>
      </w:del>
      <w:r>
        <w:t xml:space="preserve">dry lithium compounds </w:t>
      </w:r>
      <w:ins w:id="100" w:author="souleymane diallo" w:date="2016-11-22T11:30:00Z">
        <w:r w:rsidR="00D7070C">
          <w:t xml:space="preserve">be </w:t>
        </w:r>
      </w:ins>
      <w:ins w:id="101" w:author="souleymane diallo" w:date="2016-11-22T11:31:00Z">
        <w:r w:rsidR="00D7070C">
          <w:t>prepared</w:t>
        </w:r>
      </w:ins>
      <w:ins w:id="102" w:author="souleymane diallo" w:date="2016-11-22T11:30:00Z">
        <w:r w:rsidR="00D7070C">
          <w:t xml:space="preserve"> </w:t>
        </w:r>
      </w:ins>
      <w:del w:id="103" w:author="souleymane diallo" w:date="2016-11-22T11:31:00Z">
        <w:r w:rsidDel="00D7070C">
          <w:delText>with neutron techniques</w:delText>
        </w:r>
      </w:del>
      <w:ins w:id="104" w:author="souleymane diallo" w:date="2016-11-22T11:31:00Z">
        <w:r w:rsidR="00D7070C">
          <w:t>for probing Li diffusivity with neutron techniques</w:t>
        </w:r>
      </w:ins>
      <w:r>
        <w:t xml:space="preserve">. For the very sensitive BASIS </w:t>
      </w:r>
      <w:del w:id="105" w:author="souleymane diallo" w:date="2016-11-22T11:32:00Z">
        <w:r w:rsidDel="00917216">
          <w:delText xml:space="preserve">experiment </w:delText>
        </w:r>
      </w:del>
      <w:ins w:id="106" w:author="souleymane diallo" w:date="2016-11-22T11:32:00Z">
        <w:r w:rsidR="00917216">
          <w:t>instrument</w:t>
        </w:r>
        <w:r w:rsidR="00917216">
          <w:t xml:space="preserve"> </w:t>
        </w:r>
      </w:ins>
      <w:r>
        <w:t>with its very fine energy resolution</w:t>
      </w:r>
      <w:ins w:id="107" w:author="souleymane diallo" w:date="2016-11-22T11:32:00Z">
        <w:r w:rsidR="00917216">
          <w:t>,</w:t>
        </w:r>
      </w:ins>
      <w:r>
        <w:t xml:space="preserve"> it is essential that samples are not only dry, but </w:t>
      </w:r>
      <w:del w:id="108" w:author="souleymane diallo" w:date="2016-11-22T11:32:00Z">
        <w:r w:rsidDel="00917216">
          <w:delText xml:space="preserve">almost </w:delText>
        </w:r>
      </w:del>
      <w:ins w:id="109" w:author="souleymane diallo" w:date="2016-11-22T11:32:00Z">
        <w:r w:rsidR="00917216">
          <w:t>essentially free of</w:t>
        </w:r>
        <w:r w:rsidR="00917216">
          <w:t xml:space="preserve"> </w:t>
        </w:r>
      </w:ins>
      <w:r>
        <w:t>hydrogen</w:t>
      </w:r>
      <w:del w:id="110" w:author="souleymane diallo" w:date="2016-11-22T11:32:00Z">
        <w:r w:rsidDel="00917216">
          <w:delText xml:space="preserve"> free</w:delText>
        </w:r>
      </w:del>
      <w:r>
        <w:t xml:space="preserve">. </w:t>
      </w:r>
      <w:commentRangeStart w:id="111"/>
      <w:r>
        <w:t>Most Li components’ proposals are rejected because of the believe there will be too many residual protons</w:t>
      </w:r>
      <w:commentRangeEnd w:id="111"/>
      <w:r w:rsidR="00917216">
        <w:rPr>
          <w:rStyle w:val="CommentReference"/>
        </w:rPr>
        <w:commentReference w:id="111"/>
      </w:r>
      <w:r>
        <w:t xml:space="preserve">. </w:t>
      </w:r>
      <w:r w:rsidR="0027773E" w:rsidRPr="009B4CB4">
        <w:t xml:space="preserve">To perform this experiment, it was necessary to </w:t>
      </w:r>
      <w:r w:rsidR="0027773E">
        <w:t>prove</w:t>
      </w:r>
      <w:r w:rsidR="0027773E" w:rsidRPr="009B4CB4">
        <w:t>, that quasi</w:t>
      </w:r>
      <w:r w:rsidR="0027773E">
        <w:t>-</w:t>
      </w:r>
      <w:r w:rsidR="0027773E" w:rsidRPr="009B4CB4">
        <w:t>elastic</w:t>
      </w:r>
      <w:r w:rsidR="0027773E">
        <w:t xml:space="preserve"> signal from Li</w:t>
      </w:r>
      <w:r w:rsidR="0027773E" w:rsidRPr="009B4CB4">
        <w:t xml:space="preserve"> be determined</w:t>
      </w:r>
      <w:r w:rsidR="0027773E">
        <w:t xml:space="preserve"> reliably and quantitatively</w:t>
      </w:r>
      <w:r w:rsidR="0027773E" w:rsidRPr="009B4CB4">
        <w:t>.</w:t>
      </w:r>
    </w:p>
    <w:p w14:paraId="7CD4C773" w14:textId="13026E95" w:rsidR="003831D2" w:rsidRDefault="00897DBE" w:rsidP="003831D2">
      <w:pPr>
        <w:pStyle w:val="Heading3"/>
      </w:pPr>
      <w:bookmarkStart w:id="112" w:name="_Toc466215099"/>
      <w:r>
        <w:lastRenderedPageBreak/>
        <w:t>Vibrational spectra by INS measurement</w:t>
      </w:r>
      <w:bookmarkEnd w:id="112"/>
    </w:p>
    <w:p w14:paraId="0CB74CFC" w14:textId="5975792E" w:rsidR="00A020D6" w:rsidRDefault="00EF3F00" w:rsidP="007E18A0">
      <w:pPr>
        <w:jc w:val="both"/>
      </w:pPr>
      <w:r>
        <w:t xml:space="preserve">As mentioned above </w:t>
      </w:r>
      <w:r w:rsidR="00897DBE">
        <w:t>for the investigations it is</w:t>
      </w:r>
      <w:r w:rsidR="00475080">
        <w:t xml:space="preserve"> </w:t>
      </w:r>
      <w:r w:rsidR="007E18A0" w:rsidRPr="009B4CB4">
        <w:t xml:space="preserve">essential that the samples </w:t>
      </w:r>
      <w:r w:rsidR="00475080">
        <w:t>be</w:t>
      </w:r>
      <w:r w:rsidR="00475080" w:rsidRPr="009B4CB4">
        <w:t xml:space="preserve"> </w:t>
      </w:r>
      <w:r w:rsidR="007E18A0" w:rsidRPr="009B4CB4">
        <w:t xml:space="preserve">free from any </w:t>
      </w:r>
      <w:r>
        <w:t>residual protons</w:t>
      </w:r>
      <w:r w:rsidR="007E18A0" w:rsidRPr="009B4CB4">
        <w:t xml:space="preserve">, </w:t>
      </w:r>
      <w:r w:rsidR="00475080">
        <w:t>since</w:t>
      </w:r>
      <w:r w:rsidR="007E18A0" w:rsidRPr="009B4CB4">
        <w:t xml:space="preserve"> </w:t>
      </w:r>
      <w:r>
        <w:t>they</w:t>
      </w:r>
      <w:r w:rsidRPr="009B4CB4">
        <w:t xml:space="preserve"> </w:t>
      </w:r>
      <w:r w:rsidR="007E18A0" w:rsidRPr="009B4CB4">
        <w:t xml:space="preserve">are </w:t>
      </w:r>
      <w:r>
        <w:t>compared to Li much</w:t>
      </w:r>
      <w:r w:rsidRPr="009B4CB4">
        <w:t xml:space="preserve"> </w:t>
      </w:r>
      <w:r w:rsidR="007E18A0" w:rsidRPr="009B4CB4">
        <w:t>strong</w:t>
      </w:r>
      <w:r>
        <w:t>er</w:t>
      </w:r>
      <w:r w:rsidR="007E18A0" w:rsidRPr="009B4CB4">
        <w:t xml:space="preserve"> neutron scatterer and would </w:t>
      </w:r>
      <w:r w:rsidR="00475080">
        <w:t>have contributed</w:t>
      </w:r>
      <w:r w:rsidR="007E18A0" w:rsidRPr="009B4CB4">
        <w:t xml:space="preserve"> a strong </w:t>
      </w:r>
      <w:r w:rsidR="00475080">
        <w:t>quasi</w:t>
      </w:r>
      <w:r w:rsidR="00D72D2C">
        <w:t>-</w:t>
      </w:r>
      <w:r w:rsidR="00475080">
        <w:t xml:space="preserve">elastic </w:t>
      </w:r>
      <w:r w:rsidR="007E18A0" w:rsidRPr="009B4CB4">
        <w:t>signal</w:t>
      </w:r>
      <w:r w:rsidR="00475080">
        <w:t xml:space="preserve"> overwhelming the Li quasi</w:t>
      </w:r>
      <w:r w:rsidR="00D72D2C">
        <w:t>-</w:t>
      </w:r>
      <w:r w:rsidR="00475080">
        <w:t>elastic signal</w:t>
      </w:r>
      <w:r w:rsidR="007E18A0" w:rsidRPr="009B4CB4">
        <w:t xml:space="preserve">. </w:t>
      </w:r>
      <w:r w:rsidR="000A4A7F">
        <w:t xml:space="preserve">VISION is sensitive to a fraction of a mmol of hydrogen. </w:t>
      </w:r>
      <w:r w:rsidR="007E18A0" w:rsidRPr="009B4CB4">
        <w:t>This proof is</w:t>
      </w:r>
      <w:r w:rsidR="00B75101">
        <w:t xml:space="preserve"> </w:t>
      </w:r>
      <w:r w:rsidR="00475080">
        <w:t xml:space="preserve">provided </w:t>
      </w:r>
      <w:r w:rsidR="00B75101">
        <w:t xml:space="preserve">by the </w:t>
      </w:r>
      <w:r w:rsidR="00A020D6">
        <w:t>inelastic neutron scattering at VISON</w:t>
      </w:r>
      <w:r w:rsidR="00A020D6" w:rsidRPr="00A020D6">
        <w:t xml:space="preserve"> </w:t>
      </w:r>
      <w:r w:rsidR="00A020D6">
        <w:t>experiment</w:t>
      </w:r>
      <w:r w:rsidR="00B75101">
        <w:t>, whic</w:t>
      </w:r>
      <w:r w:rsidR="007E18A0" w:rsidRPr="009B4CB4">
        <w:t xml:space="preserve">h </w:t>
      </w:r>
      <w:r w:rsidR="00475080">
        <w:t xml:space="preserve">measured a neutron vibrational spectrum for each of </w:t>
      </w:r>
      <w:r w:rsidR="007E18A0" w:rsidRPr="009B4CB4">
        <w:t xml:space="preserve">the measured composites. </w:t>
      </w:r>
      <w:r w:rsidR="00A020D6">
        <w:t xml:space="preserve">In addition, one sample was opened after the measurement and exposed to air for few minutes and measured again. </w:t>
      </w:r>
      <w:r w:rsidR="000A4A7F" w:rsidRPr="009B4CB4">
        <w:t xml:space="preserve">The </w:t>
      </w:r>
      <w:r w:rsidR="000A4A7F">
        <w:t>v</w:t>
      </w:r>
      <w:r w:rsidR="000A4A7F" w:rsidRPr="009B4CB4">
        <w:t xml:space="preserve">ibrational band of water </w:t>
      </w:r>
      <w:r w:rsidR="000A4A7F">
        <w:t>appears</w:t>
      </w:r>
      <w:r w:rsidR="000A4A7F" w:rsidRPr="009B4CB4">
        <w:t xml:space="preserve"> in the range of </w:t>
      </w:r>
      <w:r w:rsidR="000A4A7F">
        <w:t xml:space="preserve">60 to 120 </w:t>
      </w:r>
      <w:r w:rsidR="000A4A7F" w:rsidRPr="009B4CB4">
        <w:t>meV</w:t>
      </w:r>
      <w:hyperlink w:anchor="_ENREF_44" w:tooltip="Amann-Winkel, 2016 #469" w:history="1">
        <w:r w:rsidR="00841DCA">
          <w:fldChar w:fldCharType="begin"/>
        </w:r>
        <w:r w:rsidR="00841DCA">
          <w:instrText xml:space="preserve"> ADDIN EN.CITE &lt;EndNote&gt;&lt;Cite&gt;&lt;Author&gt;Amann-Winkel&lt;/Author&gt;&lt;Year&gt;2016&lt;/Year&gt;&lt;RecNum&gt;469&lt;/RecNum&gt;&lt;DisplayText&gt;&lt;style face="superscript"&gt;44&lt;/style&gt;&lt;/DisplayText&gt;&lt;record&gt;&lt;rec-number&gt;469&lt;/rec-number&gt;&lt;foreign-keys&gt;&lt;key app="EN" db-id="pr92drrfkw0sdbepxwcvavfi02xpvvrapta9"&gt;469&lt;/key&gt;&lt;/foreign-keys&gt;&lt;ref-type name="Journal Article"&gt;17&lt;/ref-type&gt;&lt;contributors&gt;&lt;authors&gt;&lt;author&gt;Amann-Winkel, K.&lt;/author&gt;&lt;author&gt;Bellissent-Funel, M. C.&lt;/author&gt;&lt;author&gt;Bove, L. E.&lt;/author&gt;&lt;author&gt;Loerting, T.&lt;/author&gt;&lt;author&gt;Nilsson, A.&lt;/author&gt;&lt;author&gt;Paciaroni, A.&lt;/author&gt;&lt;author&gt;Schlesinger, D.&lt;/author&gt;&lt;author&gt;Skinner, L.&lt;/author&gt;&lt;/authors&gt;&lt;/contributors&gt;&lt;auth-address&gt;Department of Physics, AlbaNova University Center, Stockholm University , SE-106 91, Stockholm, Sweden.&amp;#xD;LLB, CEA, CNRS, Universite Paris-Saclay, CEA Saclay , 91191 Gif-sur-Yvette, France.&amp;#xD;IMPMC, CNRS-UMR 7590, Universite P&amp;amp;M Curie , 75252 Paris, France.&amp;#xD;Institute of Condensed Matter Physics, Ecole Polytechnique Federale de Lausanne , CH-1015 Lausanne, Switzerland.&amp;#xD;Institute of Physical Chemistry, University of Innsbruck , 6020 Innsbruck, Austria.&amp;#xD;Dipartimento di Fisica e Geologia, Universita di Perugia , Via Alessandro Pascoli, I-06123 Perugia, Italy.&amp;#xD;Mineral Physics Institute, Stony Brook University , Stony Brook, New York 11794-2100, United States.&lt;/auth-address&gt;&lt;titles&gt;&lt;title&gt;X-ray and Neutron Scattering of Water&lt;/title&gt;&lt;secondary-title&gt;Chem Rev&lt;/secondary-title&gt;&lt;alt-title&gt;Chemical reviews&lt;/alt-title&gt;&lt;/titles&gt;&lt;alt-periodical&gt;&lt;full-title&gt;Chemical Reviews&lt;/full-title&gt;&lt;/alt-periodical&gt;&lt;pages&gt;7570-89&lt;/pages&gt;&lt;volume&gt;116&lt;/volume&gt;&lt;number&gt;13&lt;/number&gt;&lt;dates&gt;&lt;year&gt;2016&lt;/year&gt;&lt;pub-dates&gt;&lt;date&gt;Jul 13&lt;/date&gt;&lt;/pub-dates&gt;&lt;/dates&gt;&lt;isbn&gt;1520-6890 (Electronic)&amp;#xD;0009-2665 (Linking)&lt;/isbn&gt;&lt;accession-num&gt;27195477&lt;/accession-num&gt;&lt;urls&gt;&lt;related-urls&gt;&lt;url&gt;http://www.ncbi.nlm.nih.gov/pubmed/27195477&lt;/url&gt;&lt;/related-urls&gt;&lt;/urls&gt;&lt;electronic-resource-num&gt;10.1021/acs.chemrev.5b00663&lt;/electronic-resource-num&gt;&lt;/record&gt;&lt;/Cite&gt;&lt;/EndNote&gt;</w:instrText>
        </w:r>
        <w:r w:rsidR="00841DCA">
          <w:fldChar w:fldCharType="separate"/>
        </w:r>
        <w:r w:rsidR="00841DCA" w:rsidRPr="00841DCA">
          <w:rPr>
            <w:noProof/>
            <w:vertAlign w:val="superscript"/>
          </w:rPr>
          <w:t>44</w:t>
        </w:r>
        <w:r w:rsidR="00841DCA">
          <w:fldChar w:fldCharType="end"/>
        </w:r>
      </w:hyperlink>
      <w:r w:rsidR="000A4A7F" w:rsidRPr="009B4CB4">
        <w:t xml:space="preserve"> and</w:t>
      </w:r>
      <w:r w:rsidR="000A4A7F">
        <w:t>, when present,</w:t>
      </w:r>
      <w:r w:rsidR="000A4A7F" w:rsidRPr="009B4CB4">
        <w:t xml:space="preserve"> always </w:t>
      </w:r>
      <w:r w:rsidR="000A4A7F">
        <w:t xml:space="preserve">shows </w:t>
      </w:r>
      <w:r w:rsidR="000A4A7F" w:rsidRPr="009B4CB4">
        <w:t xml:space="preserve">a very intense </w:t>
      </w:r>
      <w:r w:rsidR="000A4A7F">
        <w:t xml:space="preserve">band </w:t>
      </w:r>
      <w:r w:rsidR="000A4A7F" w:rsidRPr="009B4CB4">
        <w:t xml:space="preserve">compared to the garnets vibrational </w:t>
      </w:r>
      <w:r w:rsidR="000A4A7F">
        <w:t>modes</w:t>
      </w:r>
      <w:r w:rsidR="000A4A7F" w:rsidRPr="009B4CB4">
        <w:t>.</w:t>
      </w:r>
    </w:p>
    <w:p w14:paraId="5C6A55A4" w14:textId="77777777" w:rsidR="000A4A7F" w:rsidRDefault="000A4A7F" w:rsidP="000A4A7F">
      <w:pPr>
        <w:jc w:val="both"/>
        <w:rPr>
          <w:rFonts w:eastAsia="Times New Roman"/>
          <w:i/>
          <w:szCs w:val="24"/>
        </w:rPr>
      </w:pPr>
      <w:r>
        <w:object w:dxaOrig="6528" w:dyaOrig="4565" w14:anchorId="77283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pt;height:277.7pt" o:ole="">
            <v:imagedata r:id="rId13" o:title=""/>
          </v:shape>
          <o:OLEObject Type="Embed" ProgID="Origin50.Graph" ShapeID="_x0000_i1025" DrawAspect="Content" ObjectID="_1541321223" r:id="rId14"/>
        </w:object>
      </w:r>
    </w:p>
    <w:p w14:paraId="76646A4A" w14:textId="5677FC31" w:rsidR="000A4A7F" w:rsidRPr="00830055" w:rsidRDefault="000A4A7F" w:rsidP="000A4A7F">
      <w:pPr>
        <w:jc w:val="both"/>
        <w:rPr>
          <w:rFonts w:eastAsia="Times New Roman"/>
          <w:szCs w:val="24"/>
        </w:rPr>
      </w:pPr>
      <w:r w:rsidRPr="00830055">
        <w:rPr>
          <w:rFonts w:eastAsia="Times New Roman"/>
          <w:szCs w:val="24"/>
        </w:rPr>
        <w:t>Figure 3.</w:t>
      </w:r>
      <w:r w:rsidR="006C0E01">
        <w:rPr>
          <w:rFonts w:eastAsia="Times New Roman"/>
          <w:szCs w:val="24"/>
        </w:rPr>
        <w:t>3:</w:t>
      </w:r>
      <w:r w:rsidRPr="00830055">
        <w:rPr>
          <w:rFonts w:eastAsia="Times New Roman"/>
          <w:szCs w:val="24"/>
        </w:rPr>
        <w:t xml:space="preserve"> </w:t>
      </w:r>
      <w:r>
        <w:rPr>
          <w:rFonts w:eastAsia="Times New Roman"/>
          <w:szCs w:val="24"/>
        </w:rPr>
        <w:t>INS pattern of sealed unsubstituted tetragonal LLZO</w:t>
      </w:r>
      <w:r w:rsidRPr="00830055">
        <w:rPr>
          <w:rFonts w:eastAsia="Times New Roman"/>
          <w:szCs w:val="24"/>
        </w:rPr>
        <w:t xml:space="preserve">, </w:t>
      </w:r>
      <w:r>
        <w:rPr>
          <w:rFonts w:eastAsia="Times New Roman"/>
          <w:szCs w:val="24"/>
        </w:rPr>
        <w:t xml:space="preserve">and the difference </w:t>
      </w:r>
      <w:r w:rsidR="00A95496">
        <w:rPr>
          <w:rFonts w:eastAsia="Times New Roman"/>
          <w:szCs w:val="24"/>
        </w:rPr>
        <w:t xml:space="preserve">of a LLZO sample </w:t>
      </w:r>
      <w:r>
        <w:rPr>
          <w:rFonts w:eastAsia="Times New Roman"/>
          <w:szCs w:val="24"/>
        </w:rPr>
        <w:t xml:space="preserve">after exposition to air moisture for few minutes.  </w:t>
      </w:r>
    </w:p>
    <w:p w14:paraId="4B8B04CE" w14:textId="77777777" w:rsidR="004B35DC" w:rsidRDefault="004B35DC" w:rsidP="007E18A0">
      <w:pPr>
        <w:jc w:val="both"/>
      </w:pPr>
    </w:p>
    <w:p w14:paraId="429E7998" w14:textId="14DF639C" w:rsidR="0027773E" w:rsidRDefault="007E18A0" w:rsidP="004B35DC">
      <w:pPr>
        <w:jc w:val="both"/>
      </w:pPr>
      <w:r w:rsidRPr="009B4CB4">
        <w:t xml:space="preserve">In </w:t>
      </w:r>
      <w:r w:rsidRPr="00F62116">
        <w:t xml:space="preserve">figure </w:t>
      </w:r>
      <w:r w:rsidR="000F2341" w:rsidRPr="00F62116">
        <w:t>3</w:t>
      </w:r>
      <w:r w:rsidR="00260A84" w:rsidRPr="00F62116">
        <w:t>.</w:t>
      </w:r>
      <w:r w:rsidR="006C0E01">
        <w:t>3</w:t>
      </w:r>
      <w:r w:rsidRPr="009B4CB4">
        <w:t xml:space="preserve"> are the intensities</w:t>
      </w:r>
      <w:r w:rsidR="00A020D6">
        <w:t xml:space="preserve"> from INS measurement</w:t>
      </w:r>
      <w:r w:rsidRPr="009B4CB4">
        <w:t xml:space="preserve"> of </w:t>
      </w:r>
      <w:r w:rsidR="00A020D6" w:rsidRPr="009B4CB4">
        <w:t xml:space="preserve">the LLZO powders that </w:t>
      </w:r>
      <w:r w:rsidR="00A020D6">
        <w:t xml:space="preserve">were measured </w:t>
      </w:r>
      <w:r w:rsidR="000A4A7F">
        <w:t xml:space="preserve">subsequently </w:t>
      </w:r>
      <w:r w:rsidR="00A020D6">
        <w:t>in the</w:t>
      </w:r>
      <w:r w:rsidR="00A020D6" w:rsidRPr="009B4CB4">
        <w:t xml:space="preserve"> BASIS experiment </w:t>
      </w:r>
      <w:r w:rsidRPr="009B4CB4">
        <w:t>compared to</w:t>
      </w:r>
      <w:r w:rsidR="00A020D6">
        <w:t xml:space="preserve"> a sample exposed to air moisture for few minutes</w:t>
      </w:r>
      <w:r w:rsidRPr="009B4CB4">
        <w:t xml:space="preserve">. </w:t>
      </w:r>
      <w:r w:rsidR="00A020D6">
        <w:t>T</w:t>
      </w:r>
      <w:r w:rsidR="00B75101">
        <w:t xml:space="preserve">he </w:t>
      </w:r>
      <w:r w:rsidR="000A4A7F">
        <w:t xml:space="preserve">sealed </w:t>
      </w:r>
      <w:r w:rsidR="0086478D">
        <w:t>LLZ</w:t>
      </w:r>
      <w:r w:rsidR="009422CA">
        <w:t>O</w:t>
      </w:r>
      <w:r w:rsidR="0086478D">
        <w:t xml:space="preserve"> </w:t>
      </w:r>
      <w:r w:rsidR="000A4A7F">
        <w:t>sample has</w:t>
      </w:r>
      <w:r w:rsidR="00B75101">
        <w:t xml:space="preserve"> no </w:t>
      </w:r>
      <w:r w:rsidR="00B75101" w:rsidRPr="009B4CB4">
        <w:t>significant peaks</w:t>
      </w:r>
      <w:r w:rsidR="00B75101">
        <w:t xml:space="preserve"> in</w:t>
      </w:r>
      <w:r w:rsidRPr="009B4CB4">
        <w:t xml:space="preserve"> the range of </w:t>
      </w:r>
      <w:r>
        <w:t>60 to 120</w:t>
      </w:r>
      <w:r w:rsidR="00B75101">
        <w:t xml:space="preserve"> meV</w:t>
      </w:r>
      <w:r w:rsidR="000A4A7F">
        <w:t xml:space="preserve">, </w:t>
      </w:r>
      <w:r w:rsidRPr="009B4CB4">
        <w:t>prov</w:t>
      </w:r>
      <w:r w:rsidR="0086478D">
        <w:t>ing</w:t>
      </w:r>
      <w:r w:rsidRPr="009B4CB4">
        <w:t xml:space="preserve"> that the samples are dry enough for the BASIS experiment. </w:t>
      </w:r>
      <w:ins w:id="113" w:author="souleymane diallo" w:date="2016-11-22T11:34:00Z">
        <w:r w:rsidR="00917216">
          <w:t>This is i</w:t>
        </w:r>
      </w:ins>
      <w:del w:id="114" w:author="souleymane diallo" w:date="2016-11-22T11:34:00Z">
        <w:r w:rsidR="000A4A7F" w:rsidDel="00917216">
          <w:delText>I</w:delText>
        </w:r>
      </w:del>
      <w:r w:rsidR="000A4A7F">
        <w:t>n</w:t>
      </w:r>
      <w:del w:id="115" w:author="souleymane diallo" w:date="2016-11-22T11:35:00Z">
        <w:r w:rsidR="000A4A7F" w:rsidDel="00917216">
          <w:delText xml:space="preserve"> </w:delText>
        </w:r>
      </w:del>
      <w:ins w:id="116" w:author="souleymane diallo" w:date="2016-11-22T11:35:00Z">
        <w:r w:rsidR="00917216">
          <w:t xml:space="preserve"> </w:t>
        </w:r>
      </w:ins>
      <w:r w:rsidR="000A4A7F">
        <w:t xml:space="preserve">contrast </w:t>
      </w:r>
      <w:ins w:id="117" w:author="souleymane diallo" w:date="2016-11-22T11:35:00Z">
        <w:r w:rsidR="00917216">
          <w:t>with</w:t>
        </w:r>
      </w:ins>
      <w:del w:id="118" w:author="souleymane diallo" w:date="2016-11-22T11:35:00Z">
        <w:r w:rsidR="000A4A7F" w:rsidDel="00917216">
          <w:delText>to</w:delText>
        </w:r>
      </w:del>
      <w:r w:rsidR="000A4A7F">
        <w:t xml:space="preserve"> th</w:t>
      </w:r>
      <w:del w:id="119" w:author="souleymane diallo" w:date="2016-11-22T11:34:00Z">
        <w:r w:rsidR="000A4A7F" w:rsidDel="00917216">
          <w:delText>at, a</w:delText>
        </w:r>
      </w:del>
      <w:ins w:id="120" w:author="souleymane diallo" w:date="2016-11-22T11:34:00Z">
        <w:r w:rsidR="00917216">
          <w:t>e</w:t>
        </w:r>
      </w:ins>
      <w:r w:rsidR="000A4A7F">
        <w:t xml:space="preserve"> signal </w:t>
      </w:r>
      <w:del w:id="121" w:author="souleymane diallo" w:date="2016-11-22T11:36:00Z">
        <w:r w:rsidR="000A4A7F" w:rsidDel="00917216">
          <w:delText>related</w:delText>
        </w:r>
      </w:del>
      <w:ins w:id="122" w:author="souleymane diallo" w:date="2016-11-22T11:36:00Z">
        <w:r w:rsidR="00917216">
          <w:t>from</w:t>
        </w:r>
      </w:ins>
      <w:ins w:id="123" w:author="souleymane diallo" w:date="2016-11-22T11:35:00Z">
        <w:r w:rsidR="00917216">
          <w:t xml:space="preserve"> the sample exposed </w:t>
        </w:r>
      </w:ins>
      <w:del w:id="124" w:author="souleymane diallo" w:date="2016-11-22T11:35:00Z">
        <w:r w:rsidR="000A4A7F" w:rsidDel="00917216">
          <w:delText xml:space="preserve"> to water was measured, after exposing a sample </w:delText>
        </w:r>
      </w:del>
      <w:r w:rsidR="000A4A7F">
        <w:t>to air moisture for a few minutes</w:t>
      </w:r>
      <w:ins w:id="125" w:author="souleymane diallo" w:date="2016-11-22T11:36:00Z">
        <w:r w:rsidR="00917216">
          <w:t xml:space="preserve"> (red line in Figure 3.3)</w:t>
        </w:r>
      </w:ins>
      <w:r w:rsidR="000A4A7F">
        <w:t xml:space="preserve">. </w:t>
      </w:r>
    </w:p>
    <w:p w14:paraId="23823BEF" w14:textId="74C9ADCF" w:rsidR="005A6985" w:rsidRDefault="00897DBE" w:rsidP="00897DBE">
      <w:pPr>
        <w:pStyle w:val="Heading3"/>
      </w:pPr>
      <w:bookmarkStart w:id="126" w:name="_Toc466215100"/>
      <w:r>
        <w:lastRenderedPageBreak/>
        <w:t>D</w:t>
      </w:r>
      <w:r w:rsidRPr="00242CB4">
        <w:t xml:space="preserve">etermination Li self-diffusion </w:t>
      </w:r>
      <w:r w:rsidR="005F0384">
        <w:t>constant</w:t>
      </w:r>
      <w:bookmarkEnd w:id="126"/>
    </w:p>
    <w:p w14:paraId="35531825" w14:textId="46C13CDC" w:rsidR="0027773E" w:rsidRPr="0027773E" w:rsidRDefault="0027773E" w:rsidP="0027773E">
      <w:pPr>
        <w:jc w:val="both"/>
      </w:pPr>
      <w:r>
        <w:t>In contrast to HT-impedance, t</w:t>
      </w:r>
      <w:r w:rsidRPr="009B4CB4">
        <w:t xml:space="preserve">he self-diffusion </w:t>
      </w:r>
      <w:r w:rsidR="005F0384">
        <w:t>constant</w:t>
      </w:r>
      <w:r>
        <w:t xml:space="preserve"> describes the hopping of ions from one lattice site to another when the chemical potential gradient equals zero.</w:t>
      </w:r>
      <w:hyperlink w:anchor="_ENREF_65" w:tooltip="Everett, 1972 #431" w:history="1">
        <w:r w:rsidR="00841DCA">
          <w:fldChar w:fldCharType="begin"/>
        </w:r>
        <w:r w:rsidR="00841DCA">
          <w:instrText xml:space="preserve"> ADDIN EN.CITE &lt;EndNote&gt;&lt;Cite&gt;&lt;Author&gt;Everett&lt;/Author&gt;&lt;Year&gt;1972&lt;/Year&gt;&lt;RecNum&gt;431&lt;/RecNum&gt;&lt;DisplayText&gt;&lt;style face="superscript"&gt;65&lt;/style&gt;&lt;/DisplayText&gt;&lt;record&gt;&lt;rec-number&gt;431&lt;/rec-number&gt;&lt;foreign-keys&gt;&lt;key app="EN" db-id="pr92drrfkw0sdbepxwcvavfi02xpvvrapta9"&gt;431&lt;/key&gt;&lt;/foreign-keys&gt;&lt;ref-type name="Generic"&gt;13&lt;/ref-type&gt;&lt;contributors&gt;&lt;authors&gt;&lt;author&gt;Everett, D. H.&lt;/author&gt;&lt;/authors&gt;&lt;/contributors&gt;&lt;titles&gt;&lt;title&gt;Manual of Symbols and Terminology for Physicochemical Quantities and Units, Appendix II: Definitions, Terminology and Symbols in Colloid and Surface Chemistry&lt;/title&gt;&lt;secondary-title&gt;Pure and Applied Chemistry&lt;/secondary-title&gt;&lt;alt-title&gt;pac&lt;/alt-title&gt;&lt;/titles&gt;&lt;periodical&gt;&lt;full-title&gt;Pure and Applied Chemistry&lt;/full-title&gt;&lt;/periodical&gt;&lt;pages&gt;577&lt;/pages&gt;&lt;volume&gt;31&lt;/volume&gt;&lt;number&gt;4&lt;/number&gt;&lt;dates&gt;&lt;year&gt;1972&lt;/year&gt;&lt;/dates&gt;&lt;isbn&gt;13653075&lt;/isbn&gt;&lt;urls&gt;&lt;related-urls&gt;&lt;url&gt;//www.degruyter.com/view/j/pac.1972.31.issue-4/pac197231040577/pac197231040577.xml&lt;/url&gt;&lt;/related-urls&gt;&lt;/urls&gt;&lt;electronic-resource-num&gt;10.1351/pac197231040577&lt;/electronic-resource-num&gt;&lt;access-date&gt;2016-07-14t14:48:21.953+02:00&lt;/access-date&gt;&lt;/record&gt;&lt;/Cite&gt;&lt;/EndNote&gt;</w:instrText>
        </w:r>
        <w:r w:rsidR="00841DCA">
          <w:fldChar w:fldCharType="separate"/>
        </w:r>
        <w:r w:rsidR="00841DCA" w:rsidRPr="00841DCA">
          <w:rPr>
            <w:noProof/>
            <w:vertAlign w:val="superscript"/>
          </w:rPr>
          <w:t>65</w:t>
        </w:r>
        <w:r w:rsidR="00841DCA">
          <w:fldChar w:fldCharType="end"/>
        </w:r>
      </w:hyperlink>
      <w:r w:rsidRPr="009B4CB4">
        <w:t xml:space="preserve">  </w:t>
      </w:r>
      <w:r>
        <w:t>In our LLZO</w:t>
      </w:r>
      <w:r w:rsidRPr="009B4CB4">
        <w:t xml:space="preserve"> powders</w:t>
      </w:r>
      <w:r>
        <w:t>,</w:t>
      </w:r>
      <w:r w:rsidRPr="009B4CB4">
        <w:t xml:space="preserve"> </w:t>
      </w:r>
      <w:r>
        <w:t xml:space="preserve">Li self-diffusion </w:t>
      </w:r>
      <w:r w:rsidR="005F0384">
        <w:t>constant</w:t>
      </w:r>
      <w:r>
        <w:t>s were</w:t>
      </w:r>
      <w:r w:rsidRPr="009B4CB4">
        <w:t xml:space="preserve"> determined </w:t>
      </w:r>
      <w:r>
        <w:t>with</w:t>
      </w:r>
      <w:r w:rsidRPr="009B4CB4">
        <w:t xml:space="preserve"> the neutron backscattering </w:t>
      </w:r>
      <w:r>
        <w:t xml:space="preserve">spectrometer, </w:t>
      </w:r>
      <w:r w:rsidRPr="009B4CB4">
        <w:t xml:space="preserve">BASIS. </w:t>
      </w:r>
    </w:p>
    <w:p w14:paraId="564207FB" w14:textId="08296D33" w:rsidR="004C322E" w:rsidRDefault="004C322E" w:rsidP="004C322E">
      <w:pPr>
        <w:jc w:val="both"/>
        <w:rPr>
          <w:rFonts w:eastAsia="Times New Roman"/>
          <w:szCs w:val="24"/>
        </w:rPr>
      </w:pPr>
      <w:r>
        <w:rPr>
          <w:rFonts w:eastAsia="Times New Roman"/>
          <w:szCs w:val="24"/>
        </w:rPr>
        <w:t xml:space="preserve"> </w:t>
      </w:r>
      <w:r w:rsidR="00703754">
        <w:rPr>
          <w:rFonts w:eastAsia="Times New Roman"/>
          <w:szCs w:val="24"/>
        </w:rPr>
        <w:t xml:space="preserve"> </w:t>
      </w:r>
      <w:r w:rsidR="008E5E5E">
        <w:rPr>
          <w:rFonts w:eastAsia="Times New Roman"/>
          <w:szCs w:val="24"/>
        </w:rPr>
        <w:t xml:space="preserve">Each BASIS </w:t>
      </w:r>
      <w:r w:rsidR="009F6612">
        <w:rPr>
          <w:rFonts w:eastAsia="Times New Roman"/>
          <w:szCs w:val="24"/>
        </w:rPr>
        <w:t xml:space="preserve">spectrum </w:t>
      </w:r>
      <w:r w:rsidR="00703754">
        <w:rPr>
          <w:rFonts w:eastAsia="Times New Roman"/>
          <w:szCs w:val="24"/>
        </w:rPr>
        <w:t xml:space="preserve">was fitted  </w:t>
      </w:r>
      <w:r w:rsidR="008E5E5E">
        <w:rPr>
          <w:rFonts w:eastAsia="Times New Roman"/>
          <w:szCs w:val="24"/>
        </w:rPr>
        <w:t xml:space="preserve">to </w:t>
      </w:r>
      <w:r w:rsidR="00703754">
        <w:rPr>
          <w:rFonts w:eastAsia="Times New Roman"/>
          <w:szCs w:val="24"/>
        </w:rPr>
        <w:t>a resolution</w:t>
      </w:r>
      <w:r w:rsidR="008E5E5E">
        <w:rPr>
          <w:rFonts w:eastAsia="Times New Roman"/>
          <w:szCs w:val="24"/>
        </w:rPr>
        <w:t>-</w:t>
      </w:r>
      <w:r w:rsidR="00703754">
        <w:rPr>
          <w:rFonts w:eastAsia="Times New Roman"/>
          <w:szCs w:val="24"/>
        </w:rPr>
        <w:t>convoluted model functio</w:t>
      </w:r>
      <w:r w:rsidR="008E5E5E">
        <w:rPr>
          <w:rFonts w:eastAsia="Times New Roman"/>
          <w:szCs w:val="24"/>
        </w:rPr>
        <w:t>n</w:t>
      </w:r>
      <w:r w:rsidR="00703754">
        <w:rPr>
          <w:rFonts w:eastAsia="Times New Roman"/>
          <w:szCs w:val="24"/>
        </w:rPr>
        <w:t xml:space="preserve"> consisting </w:t>
      </w:r>
      <w:r w:rsidR="008E5E5E">
        <w:rPr>
          <w:rFonts w:eastAsia="Times New Roman"/>
          <w:szCs w:val="24"/>
        </w:rPr>
        <w:t xml:space="preserve">of </w:t>
      </w:r>
      <w:r w:rsidR="00703754">
        <w:rPr>
          <w:rFonts w:eastAsia="Times New Roman"/>
          <w:szCs w:val="24"/>
        </w:rPr>
        <w:t xml:space="preserve">a delta </w:t>
      </w:r>
      <w:r w:rsidR="008E5E5E">
        <w:rPr>
          <w:rFonts w:eastAsia="Times New Roman"/>
          <w:szCs w:val="24"/>
        </w:rPr>
        <w:t xml:space="preserve">function, </w:t>
      </w:r>
      <w:r w:rsidR="00703754">
        <w:rPr>
          <w:rFonts w:eastAsia="Times New Roman"/>
          <w:szCs w:val="24"/>
        </w:rPr>
        <w:t>δ (ω)</w:t>
      </w:r>
      <w:r w:rsidR="008E5E5E">
        <w:rPr>
          <w:rFonts w:eastAsia="Times New Roman"/>
          <w:szCs w:val="24"/>
        </w:rPr>
        <w:t>,</w:t>
      </w:r>
      <w:r w:rsidR="00703754">
        <w:rPr>
          <w:rFonts w:eastAsia="Times New Roman"/>
          <w:szCs w:val="24"/>
        </w:rPr>
        <w:t xml:space="preserve"> and a single Lorentzian function</w:t>
      </w:r>
      <w:r w:rsidR="008E5E5E">
        <w:rPr>
          <w:rFonts w:eastAsia="Times New Roman"/>
          <w:szCs w:val="24"/>
        </w:rPr>
        <w:t>,</w:t>
      </w:r>
      <w:r w:rsidR="00703754">
        <w:rPr>
          <w:rFonts w:eastAsia="Times New Roman"/>
          <w:szCs w:val="24"/>
        </w:rPr>
        <w:t xml:space="preserve"> together with a linear background at each momentum transfer </w:t>
      </w:r>
      <w:r w:rsidR="00703754" w:rsidRPr="00703754">
        <w:rPr>
          <w:rFonts w:eastAsia="Times New Roman"/>
          <w:i/>
          <w:szCs w:val="24"/>
        </w:rPr>
        <w:t>Q</w:t>
      </w:r>
      <w:r w:rsidR="00ED67A8" w:rsidRPr="00ED67A8">
        <w:rPr>
          <w:rFonts w:eastAsia="Times New Roman"/>
          <w:i/>
          <w:szCs w:val="24"/>
          <w:vertAlign w:val="subscript"/>
        </w:rPr>
        <w:t>i</w:t>
      </w:r>
      <w:r w:rsidR="008E5E5E">
        <w:rPr>
          <w:rFonts w:eastAsia="Times New Roman"/>
          <w:szCs w:val="24"/>
        </w:rPr>
        <w:t>:</w:t>
      </w:r>
      <w:r w:rsidR="00703754">
        <w:rPr>
          <w:rFonts w:eastAsia="Times New Roman"/>
          <w:szCs w:val="24"/>
        </w:rPr>
        <w:t xml:space="preserve"> </w:t>
      </w:r>
      <w:hyperlink w:anchor="_ENREF_66" w:tooltip="Kamazawa, 2011 #364" w:history="1">
        <w:r w:rsidR="00841DCA">
          <w:rPr>
            <w:rFonts w:eastAsia="Times New Roman"/>
            <w:szCs w:val="24"/>
          </w:rPr>
          <w:fldChar w:fldCharType="begin"/>
        </w:r>
        <w:r w:rsidR="00841DCA">
          <w:rPr>
            <w:rFonts w:eastAsia="Times New Roman"/>
            <w:szCs w:val="24"/>
          </w:rPr>
          <w:instrText xml:space="preserve"> ADDIN EN.CITE &lt;EndNote&gt;&lt;Cite&gt;&lt;Author&gt;Kamazawa&lt;/Author&gt;&lt;Year&gt;2011&lt;/Year&gt;&lt;RecNum&gt;364&lt;/RecNum&gt;&lt;DisplayText&gt;&lt;style face="superscript"&gt;66&lt;/style&gt;&lt;/DisplayText&gt;&lt;record&gt;&lt;rec-number&gt;364&lt;/rec-number&gt;&lt;foreign-keys&gt;&lt;key app="EN" db-id="pr92drrfkw0sdbepxwcvavfi02xpvvrapta9"&gt;364&lt;/key&gt;&lt;/foreign-keys&gt;&lt;ref-type name="Journal Article"&gt;17&lt;/ref-type&gt;&lt;contributors&gt;&lt;authors&gt;&lt;author&gt;Kamazawa, Kazuya&lt;/author&gt;&lt;author&gt;Nozaki, Hiroshi&lt;/author&gt;&lt;author&gt;Harada, Masashi&lt;/author&gt;&lt;author&gt;Mukai, Kazuhiko&lt;/author&gt;&lt;author&gt;Ikedo, Yutaka&lt;/author&gt;&lt;author&gt;Iida, Kazuki&lt;/author&gt;&lt;author&gt;Sato, Taku J.&lt;/author&gt;&lt;author&gt;Qiu, Yiming&lt;/author&gt;&lt;author&gt;Tyagi, Madhusudan&lt;/author&gt;&lt;author&gt;Sugiyama, Jun&lt;/author&gt;&lt;/authors&gt;&lt;/contributors&gt;&lt;titles&gt;&lt;title&gt;Interrelationship between Li+diffusion, charge, and magnetism inLi7Mn2O4andLi71.1Mn1.9O4spinels: Elastic, inelastic, and quasielastic neutron scattering&lt;/title&gt;&lt;secondary-title&gt;Physical Review B&lt;/secondary-title&gt;&lt;/titles&gt;&lt;periodical&gt;&lt;full-title&gt;Physical Review B&lt;/full-title&gt;&lt;/periodical&gt;&lt;volume&gt;83&lt;/volume&gt;&lt;number&gt;9&lt;/number&gt;&lt;dates&gt;&lt;year&gt;2011&lt;/year&gt;&lt;/dates&gt;&lt;isbn&gt;1098-0121&amp;#xD;1550-235X&lt;/isbn&gt;&lt;urls&gt;&lt;/urls&gt;&lt;electronic-resource-num&gt;10.1103/PhysRevB.83.094401&lt;/electronic-resource-num&gt;&lt;/record&gt;&lt;/Cite&gt;&lt;/EndNote&gt;</w:instrText>
        </w:r>
        <w:r w:rsidR="00841DCA">
          <w:rPr>
            <w:rFonts w:eastAsia="Times New Roman"/>
            <w:szCs w:val="24"/>
          </w:rPr>
          <w:fldChar w:fldCharType="separate"/>
        </w:r>
        <w:r w:rsidR="00841DCA" w:rsidRPr="00841DCA">
          <w:rPr>
            <w:rFonts w:eastAsia="Times New Roman"/>
            <w:noProof/>
            <w:szCs w:val="24"/>
            <w:vertAlign w:val="superscript"/>
          </w:rPr>
          <w:t>66</w:t>
        </w:r>
        <w:r w:rsidR="00841DCA">
          <w:rPr>
            <w:rFonts w:eastAsia="Times New Roman"/>
            <w:szCs w:val="24"/>
          </w:rPr>
          <w:fldChar w:fldCharType="end"/>
        </w:r>
      </w:hyperlink>
      <w:r w:rsidR="00ED67A8">
        <w:rPr>
          <w:rFonts w:eastAsia="Times New Roman"/>
          <w:szCs w:val="24"/>
        </w:rPr>
        <w:t>,</w:t>
      </w:r>
    </w:p>
    <w:p w14:paraId="3E38FEF3" w14:textId="6EE6E732" w:rsidR="00264AB0" w:rsidRDefault="00D06C08" w:rsidP="004C322E">
      <w:pPr>
        <w:jc w:val="both"/>
        <w:rPr>
          <w:rFonts w:eastAsia="Times New Roman"/>
          <w:szCs w:val="24"/>
        </w:rPr>
      </w:pPr>
      <m:oMath>
        <m:sSub>
          <m:sSubPr>
            <m:ctrlPr>
              <w:rPr>
                <w:rFonts w:ascii="Cambria Math" w:eastAsia="Times New Roman" w:hAnsi="Cambria Math"/>
                <w:i/>
                <w:szCs w:val="24"/>
              </w:rPr>
            </m:ctrlPr>
          </m:sSubPr>
          <m:e>
            <m:r>
              <w:rPr>
                <w:rFonts w:ascii="Cambria Math" w:eastAsia="Times New Roman" w:hAnsi="Cambria Math"/>
                <w:szCs w:val="24"/>
              </w:rPr>
              <m:t>S</m:t>
            </m:r>
          </m:e>
          <m:sub>
            <m:r>
              <w:rPr>
                <w:rFonts w:ascii="Cambria Math" w:eastAsia="Times New Roman" w:hAnsi="Cambria Math"/>
                <w:szCs w:val="24"/>
              </w:rPr>
              <m:t>inc</m:t>
            </m:r>
          </m:sub>
        </m:sSub>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rPr>
                  <m:t>Q</m:t>
                </m:r>
              </m:e>
              <m:sub>
                <w:del w:id="127" w:author="souleymane diallo" w:date="2016-11-22T11:46:00Z">
                  <m:r>
                    <w:rPr>
                      <w:rFonts w:ascii="Cambria Math" w:eastAsia="Times New Roman" w:hAnsi="Cambria Math"/>
                      <w:szCs w:val="24"/>
                    </w:rPr>
                    <m:t>0</m:t>
                  </m:r>
                </w:del>
                <w:ins w:id="128" w:author="souleymane diallo" w:date="2016-11-22T11:46:00Z">
                  <m:r>
                    <w:rPr>
                      <w:rFonts w:ascii="Cambria Math" w:eastAsia="Times New Roman" w:hAnsi="Cambria Math"/>
                      <w:szCs w:val="24"/>
                    </w:rPr>
                    <m:t>i</m:t>
                  </m:r>
                </w:ins>
                <m:r>
                  <w:rPr>
                    <w:rFonts w:ascii="Cambria Math" w:eastAsia="Times New Roman" w:hAnsi="Cambria Math"/>
                    <w:szCs w:val="24"/>
                  </w:rPr>
                  <m:t xml:space="preserve">, </m:t>
                </m:r>
              </m:sub>
            </m:sSub>
            <m:r>
              <w:rPr>
                <w:rFonts w:ascii="Cambria Math" w:eastAsia="Times New Roman" w:hAnsi="Cambria Math"/>
                <w:szCs w:val="24"/>
              </w:rPr>
              <m:t>ω</m:t>
            </m:r>
            <w:del w:id="129" w:author="souleymane diallo" w:date="2016-11-22T11:42:00Z">
              <m:r>
                <w:rPr>
                  <w:rFonts w:ascii="Cambria Math" w:eastAsia="Times New Roman" w:hAnsi="Cambria Math"/>
                  <w:szCs w:val="24"/>
                </w:rPr>
                <m:t>'</m:t>
              </m:r>
            </w:del>
          </m:e>
        </m:d>
        <m:r>
          <w:rPr>
            <w:rFonts w:ascii="Cambria Math" w:eastAsia="Times New Roman" w:hAnsi="Cambria Math"/>
            <w:szCs w:val="24"/>
          </w:rPr>
          <m:t>=</m:t>
        </m:r>
        <w:ins w:id="130" w:author="souleymane diallo" w:date="2016-11-22T11:38:00Z">
          <m:r>
            <w:rPr>
              <w:rFonts w:ascii="Cambria Math" w:eastAsia="Times New Roman" w:hAnsi="Cambria Math"/>
              <w:szCs w:val="24"/>
            </w:rPr>
            <m:t>A</m:t>
          </m:r>
        </w:ins>
        <m:d>
          <m:dPr>
            <m:ctrlPr>
              <w:ins w:id="131" w:author="souleymane diallo" w:date="2016-11-22T11:41:00Z">
                <w:rPr>
                  <w:rFonts w:ascii="Cambria Math" w:eastAsia="Times New Roman" w:hAnsi="Cambria Math"/>
                  <w:i/>
                  <w:szCs w:val="24"/>
                </w:rPr>
              </w:ins>
            </m:ctrlPr>
          </m:dPr>
          <m:e>
            <m:sSub>
              <m:sSubPr>
                <m:ctrlPr>
                  <w:ins w:id="132" w:author="souleymane diallo" w:date="2016-11-22T11:41:00Z">
                    <w:rPr>
                      <w:rFonts w:ascii="Cambria Math" w:eastAsia="Times New Roman" w:hAnsi="Cambria Math"/>
                      <w:i/>
                      <w:szCs w:val="24"/>
                    </w:rPr>
                  </w:ins>
                </m:ctrlPr>
              </m:sSubPr>
              <m:e>
                <w:ins w:id="133" w:author="souleymane diallo" w:date="2016-11-22T11:41:00Z">
                  <m:r>
                    <w:rPr>
                      <w:rFonts w:ascii="Cambria Math" w:eastAsia="Times New Roman" w:hAnsi="Cambria Math"/>
                      <w:szCs w:val="24"/>
                    </w:rPr>
                    <m:t>Q</m:t>
                  </m:r>
                </w:ins>
              </m:e>
              <m:sub>
                <w:ins w:id="134" w:author="souleymane diallo" w:date="2016-11-22T11:41:00Z">
                  <m:r>
                    <w:rPr>
                      <w:rFonts w:ascii="Cambria Math" w:eastAsia="Times New Roman" w:hAnsi="Cambria Math"/>
                      <w:szCs w:val="24"/>
                    </w:rPr>
                    <m:t>i</m:t>
                  </m:r>
                </w:ins>
              </m:sub>
            </m:sSub>
          </m:e>
        </m:d>
        <m:nary>
          <m:naryPr>
            <m:limLoc m:val="subSup"/>
            <m:ctrlPr>
              <w:del w:id="135" w:author="souleymane diallo" w:date="2016-11-22T11:38:00Z">
                <w:rPr>
                  <w:rFonts w:ascii="Cambria Math" w:eastAsia="Times New Roman" w:hAnsi="Cambria Math"/>
                  <w:i/>
                  <w:szCs w:val="24"/>
                </w:rPr>
              </w:del>
            </m:ctrlPr>
          </m:naryPr>
          <m:sub>
            <w:del w:id="136" w:author="souleymane diallo" w:date="2016-11-22T11:38:00Z">
              <m:r>
                <w:rPr>
                  <w:rFonts w:ascii="Cambria Math" w:eastAsia="Times New Roman" w:hAnsi="Cambria Math"/>
                  <w:szCs w:val="24"/>
                </w:rPr>
                <m:t>-∞</m:t>
              </m:r>
            </w:del>
          </m:sub>
          <m:sup>
            <w:del w:id="137" w:author="souleymane diallo" w:date="2016-11-22T11:38:00Z">
              <m:r>
                <w:rPr>
                  <w:rFonts w:ascii="Cambria Math" w:eastAsia="Times New Roman" w:hAnsi="Cambria Math"/>
                  <w:szCs w:val="24"/>
                </w:rPr>
                <m:t>∞</m:t>
              </m:r>
            </w:del>
          </m:sup>
          <m:e>
            <w:del w:id="138" w:author="souleymane diallo" w:date="2016-11-22T11:38:00Z">
              <m:r>
                <w:rPr>
                  <w:rFonts w:ascii="Cambria Math" w:eastAsia="Times New Roman" w:hAnsi="Cambria Math"/>
                  <w:szCs w:val="24"/>
                </w:rPr>
                <m:t>I</m:t>
              </m:r>
            </w:del>
            <m:d>
              <m:dPr>
                <m:ctrlPr>
                  <w:del w:id="139" w:author="souleymane diallo" w:date="2016-11-22T11:38:00Z">
                    <w:rPr>
                      <w:rFonts w:ascii="Cambria Math" w:eastAsia="Times New Roman" w:hAnsi="Cambria Math"/>
                      <w:i/>
                      <w:szCs w:val="24"/>
                    </w:rPr>
                  </w:del>
                </m:ctrlPr>
              </m:dPr>
              <m:e>
                <m:sSub>
                  <m:sSubPr>
                    <m:ctrlPr>
                      <w:del w:id="140" w:author="souleymane diallo" w:date="2016-11-22T11:38:00Z">
                        <w:rPr>
                          <w:rFonts w:ascii="Cambria Math" w:eastAsia="Times New Roman" w:hAnsi="Cambria Math"/>
                          <w:i/>
                          <w:szCs w:val="24"/>
                        </w:rPr>
                      </w:del>
                    </m:ctrlPr>
                  </m:sSubPr>
                  <m:e>
                    <w:del w:id="141" w:author="souleymane diallo" w:date="2016-11-22T11:38:00Z">
                      <m:r>
                        <w:rPr>
                          <w:rFonts w:ascii="Cambria Math" w:eastAsia="Times New Roman" w:hAnsi="Cambria Math"/>
                          <w:szCs w:val="24"/>
                        </w:rPr>
                        <m:t>Q</m:t>
                      </m:r>
                    </w:del>
                  </m:e>
                  <m:sub>
                    <w:del w:id="142" w:author="souleymane diallo" w:date="2016-11-22T11:38:00Z">
                      <m:r>
                        <w:rPr>
                          <w:rFonts w:ascii="Cambria Math" w:eastAsia="Times New Roman" w:hAnsi="Cambria Math"/>
                          <w:szCs w:val="24"/>
                        </w:rPr>
                        <m:t>0</m:t>
                      </m:r>
                    </w:del>
                  </m:sub>
                </m:sSub>
              </m:e>
            </m:d>
          </m:e>
        </m:nary>
        <m:r>
          <m:rPr>
            <m:sty m:val="p"/>
          </m:rPr>
          <w:rPr>
            <w:rFonts w:ascii="Cambria Math" w:eastAsia="Times New Roman" w:hAnsi="Cambria Math"/>
            <w:szCs w:val="24"/>
          </w:rPr>
          <m:t>δ</m:t>
        </m:r>
        <m:d>
          <m:dPr>
            <m:ctrlPr>
              <w:ins w:id="143" w:author="souleymane diallo" w:date="2016-11-22T11:40:00Z">
                <w:rPr>
                  <w:rFonts w:ascii="Cambria Math" w:eastAsia="Times New Roman" w:hAnsi="Cambria Math"/>
                  <w:szCs w:val="24"/>
                </w:rPr>
              </w:ins>
            </m:ctrlPr>
          </m:dPr>
          <m:e>
            <w:ins w:id="144" w:author="souleymane diallo" w:date="2016-11-22T11:40:00Z">
              <m:r>
                <m:rPr>
                  <m:sty m:val="p"/>
                </m:rPr>
                <w:rPr>
                  <w:rFonts w:ascii="Cambria Math" w:eastAsia="Times New Roman" w:hAnsi="Cambria Math"/>
                  <w:szCs w:val="24"/>
                </w:rPr>
                <m:t>ω-</m:t>
              </m:r>
            </w:ins>
            <m:sSub>
              <m:sSubPr>
                <m:ctrlPr>
                  <w:ins w:id="145" w:author="souleymane diallo" w:date="2016-11-22T11:40:00Z">
                    <w:rPr>
                      <w:rFonts w:ascii="Cambria Math" w:eastAsia="Times New Roman" w:hAnsi="Cambria Math"/>
                      <w:i/>
                      <w:szCs w:val="24"/>
                    </w:rPr>
                  </w:ins>
                </m:ctrlPr>
              </m:sSubPr>
              <m:e>
                <w:ins w:id="146" w:author="souleymane diallo" w:date="2016-11-22T11:40:00Z">
                  <m:r>
                    <w:rPr>
                      <w:rFonts w:ascii="Cambria Math" w:eastAsia="Times New Roman" w:hAnsi="Cambria Math"/>
                      <w:szCs w:val="24"/>
                    </w:rPr>
                    <m:t>ω</m:t>
                  </m:r>
                </w:ins>
              </m:e>
              <m:sub>
                <w:ins w:id="147" w:author="souleymane diallo" w:date="2016-11-22T11:40:00Z">
                  <m:r>
                    <w:rPr>
                      <w:rFonts w:ascii="Cambria Math" w:eastAsia="Times New Roman" w:hAnsi="Cambria Math"/>
                      <w:szCs w:val="24"/>
                    </w:rPr>
                    <m:t>0</m:t>
                  </m:r>
                </w:ins>
              </m:sub>
            </m:sSub>
            <m:ctrlPr>
              <w:ins w:id="148" w:author="souleymane diallo" w:date="2016-11-22T11:40:00Z">
                <w:rPr>
                  <w:rFonts w:ascii="Cambria Math" w:eastAsia="Times New Roman" w:hAnsi="Cambria Math"/>
                  <w:i/>
                  <w:szCs w:val="24"/>
                </w:rPr>
              </w:ins>
            </m:ctrlPr>
          </m:e>
        </m:d>
        <m:d>
          <m:dPr>
            <m:ctrlPr>
              <w:del w:id="149" w:author="souleymane diallo" w:date="2016-11-22T11:40:00Z">
                <w:rPr>
                  <w:rFonts w:ascii="Cambria Math" w:eastAsia="Times New Roman" w:hAnsi="Cambria Math"/>
                  <w:szCs w:val="24"/>
                </w:rPr>
              </w:del>
            </m:ctrlPr>
          </m:dPr>
          <m:e>
            <m:sSup>
              <m:sSupPr>
                <m:ctrlPr>
                  <w:del w:id="150" w:author="souleymane diallo" w:date="2016-11-22T11:40:00Z">
                    <w:rPr>
                      <w:rFonts w:ascii="Cambria Math" w:eastAsia="Times New Roman" w:hAnsi="Cambria Math"/>
                      <w:szCs w:val="24"/>
                    </w:rPr>
                  </w:del>
                </m:ctrlPr>
              </m:sSupPr>
              <m:e>
                <w:del w:id="151" w:author="souleymane diallo" w:date="2016-11-22T11:40:00Z">
                  <m:r>
                    <m:rPr>
                      <m:sty m:val="p"/>
                    </m:rPr>
                    <w:rPr>
                      <w:rFonts w:ascii="Cambria Math" w:eastAsia="Times New Roman" w:hAnsi="Cambria Math"/>
                      <w:szCs w:val="24"/>
                    </w:rPr>
                    <m:t>ω</m:t>
                  </m:r>
                </w:del>
              </m:e>
              <m:sup>
                <w:del w:id="152" w:author="souleymane diallo" w:date="2016-11-22T11:39:00Z">
                  <m:r>
                    <m:rPr>
                      <m:sty m:val="p"/>
                    </m:rPr>
                    <w:rPr>
                      <w:rFonts w:ascii="Cambria Math" w:eastAsia="Times New Roman" w:hAnsi="Cambria Math"/>
                      <w:szCs w:val="24"/>
                    </w:rPr>
                    <m:t>'</m:t>
                  </m:r>
                </w:del>
              </m:sup>
            </m:sSup>
          </m:e>
        </m:d>
        <m:r>
          <m:rPr>
            <m:sty m:val="p"/>
          </m:rPr>
          <w:rPr>
            <w:rFonts w:ascii="Cambria Math" w:eastAsia="Times New Roman" w:hAnsi="Cambria Math"/>
            <w:szCs w:val="24"/>
          </w:rPr>
          <m:t>+</m:t>
        </m:r>
        <w:ins w:id="153" w:author="souleymane diallo" w:date="2016-11-22T11:39:00Z">
          <m:r>
            <m:rPr>
              <m:sty m:val="p"/>
            </m:rPr>
            <w:rPr>
              <w:rFonts w:ascii="Cambria Math" w:eastAsia="Times New Roman" w:hAnsi="Cambria Math"/>
              <w:szCs w:val="24"/>
            </w:rPr>
            <m:t>[1-A</m:t>
          </m:r>
        </w:ins>
        <m:sSub>
          <m:sSubPr>
            <m:ctrlPr>
              <w:ins w:id="154" w:author="souleymane diallo" w:date="2016-11-22T11:41:00Z">
                <w:rPr>
                  <w:rFonts w:ascii="Cambria Math" w:eastAsia="Times New Roman" w:hAnsi="Cambria Math"/>
                  <w:i/>
                  <w:szCs w:val="24"/>
                </w:rPr>
              </w:ins>
            </m:ctrlPr>
          </m:sSubPr>
          <m:e>
            <w:ins w:id="155" w:author="souleymane diallo" w:date="2016-11-22T11:41:00Z">
              <m:r>
                <w:rPr>
                  <w:rFonts w:ascii="Cambria Math" w:eastAsia="Times New Roman" w:hAnsi="Cambria Math"/>
                  <w:szCs w:val="24"/>
                </w:rPr>
                <m:t>(</m:t>
              </m:r>
              <m:r>
                <w:rPr>
                  <w:rFonts w:ascii="Cambria Math" w:eastAsia="Times New Roman" w:hAnsi="Cambria Math"/>
                  <w:szCs w:val="24"/>
                </w:rPr>
                <m:t>Q</m:t>
              </m:r>
            </w:ins>
          </m:e>
          <m:sub>
            <w:ins w:id="156" w:author="souleymane diallo" w:date="2016-11-22T11:41:00Z">
              <m:r>
                <w:rPr>
                  <w:rFonts w:ascii="Cambria Math" w:eastAsia="Times New Roman" w:hAnsi="Cambria Math"/>
                  <w:szCs w:val="24"/>
                </w:rPr>
                <m:t>i</m:t>
              </m:r>
            </w:ins>
          </m:sub>
        </m:sSub>
        <w:ins w:id="157" w:author="souleymane diallo" w:date="2016-11-22T11:39:00Z">
          <m:r>
            <m:rPr>
              <m:sty m:val="p"/>
            </m:rPr>
            <w:rPr>
              <w:rFonts w:ascii="Cambria Math" w:eastAsia="Times New Roman" w:hAnsi="Cambria Math"/>
              <w:szCs w:val="24"/>
            </w:rPr>
            <m:t>)</m:t>
          </m:r>
        </w:ins>
        <w:ins w:id="158" w:author="souleymane diallo" w:date="2016-11-22T11:41:00Z">
          <m:r>
            <m:rPr>
              <m:sty m:val="p"/>
            </m:rPr>
            <w:rPr>
              <w:rFonts w:ascii="Cambria Math" w:eastAsia="Times New Roman" w:hAnsi="Cambria Math"/>
              <w:szCs w:val="24"/>
            </w:rPr>
            <m:t>]</m:t>
          </m:r>
        </w:ins>
        <m:f>
          <m:fPr>
            <m:ctrlPr>
              <w:rPr>
                <w:rFonts w:ascii="Cambria Math" w:eastAsia="Times New Roman" w:hAnsi="Cambria Math"/>
                <w:szCs w:val="24"/>
              </w:rPr>
            </m:ctrlPr>
          </m:fPr>
          <m:num>
            <m:r>
              <w:rPr>
                <w:rFonts w:ascii="Cambria Math" w:eastAsia="Times New Roman" w:hAnsi="Cambria Math"/>
                <w:szCs w:val="24"/>
              </w:rPr>
              <m:t>1</m:t>
            </m:r>
          </m:num>
          <m:den>
            <m:r>
              <w:rPr>
                <w:rFonts w:ascii="Cambria Math" w:eastAsia="Times New Roman" w:hAnsi="Cambria Math"/>
                <w:szCs w:val="24"/>
              </w:rPr>
              <m:t>π</m:t>
            </m:r>
          </m:den>
        </m:f>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rPr>
                  <m:t>Γ</m:t>
                </m:r>
              </m:e>
              <m:sub>
                <m:sSub>
                  <m:sSubPr>
                    <m:ctrlPr>
                      <w:rPr>
                        <w:rFonts w:ascii="Cambria Math" w:eastAsia="Times New Roman" w:hAnsi="Cambria Math"/>
                        <w:i/>
                        <w:szCs w:val="24"/>
                      </w:rPr>
                    </m:ctrlPr>
                  </m:sSubPr>
                  <m:e>
                    <m:r>
                      <w:rPr>
                        <w:rFonts w:ascii="Cambria Math" w:eastAsia="Times New Roman" w:hAnsi="Cambria Math"/>
                        <w:szCs w:val="24"/>
                      </w:rPr>
                      <m:t>Q</m:t>
                    </m:r>
                  </m:e>
                  <m:sub>
                    <m:r>
                      <w:rPr>
                        <w:rFonts w:ascii="Cambria Math" w:eastAsia="Times New Roman" w:hAnsi="Cambria Math"/>
                        <w:szCs w:val="24"/>
                      </w:rPr>
                      <m:t>0</m:t>
                    </m:r>
                  </m:sub>
                </m:sSub>
              </m:sub>
            </m:sSub>
          </m:num>
          <m:den>
            <m:sSubSup>
              <m:sSubSupPr>
                <m:ctrlPr>
                  <w:rPr>
                    <w:rFonts w:ascii="Cambria Math" w:eastAsia="Times New Roman" w:hAnsi="Cambria Math"/>
                    <w:i/>
                    <w:szCs w:val="24"/>
                  </w:rPr>
                </m:ctrlPr>
              </m:sSubSupPr>
              <m:e>
                <m:r>
                  <w:rPr>
                    <w:rFonts w:ascii="Cambria Math" w:eastAsia="Times New Roman" w:hAnsi="Cambria Math"/>
                    <w:szCs w:val="24"/>
                  </w:rPr>
                  <m:t>Γ</m:t>
                </m:r>
              </m:e>
              <m:sub>
                <m:sSub>
                  <m:sSubPr>
                    <m:ctrlPr>
                      <w:rPr>
                        <w:rFonts w:ascii="Cambria Math" w:eastAsia="Times New Roman" w:hAnsi="Cambria Math"/>
                        <w:i/>
                        <w:szCs w:val="24"/>
                      </w:rPr>
                    </m:ctrlPr>
                  </m:sSubPr>
                  <m:e>
                    <m:r>
                      <w:rPr>
                        <w:rFonts w:ascii="Cambria Math" w:eastAsia="Times New Roman" w:hAnsi="Cambria Math"/>
                        <w:szCs w:val="24"/>
                      </w:rPr>
                      <m:t>Q</m:t>
                    </m:r>
                  </m:e>
                  <m:sub>
                    <w:ins w:id="159" w:author="souleymane diallo" w:date="2016-11-22T11:46:00Z">
                      <m:r>
                        <w:rPr>
                          <w:rFonts w:ascii="Cambria Math" w:eastAsia="Times New Roman" w:hAnsi="Cambria Math"/>
                          <w:szCs w:val="24"/>
                        </w:rPr>
                        <m:t>i</m:t>
                      </m:r>
                    </w:ins>
                    <w:del w:id="160" w:author="souleymane diallo" w:date="2016-11-22T11:46:00Z">
                      <m:r>
                        <w:rPr>
                          <w:rFonts w:ascii="Cambria Math" w:eastAsia="Times New Roman" w:hAnsi="Cambria Math"/>
                          <w:szCs w:val="24"/>
                        </w:rPr>
                        <m:t>0</m:t>
                      </m:r>
                    </w:del>
                  </m:sub>
                </m:sSub>
              </m:sub>
              <m:sup>
                <m:r>
                  <w:rPr>
                    <w:rFonts w:ascii="Cambria Math" w:eastAsia="Times New Roman" w:hAnsi="Cambria Math"/>
                    <w:szCs w:val="24"/>
                  </w:rPr>
                  <m:t>2</m:t>
                </m:r>
              </m:sup>
            </m:sSubSup>
            <m:r>
              <w:rPr>
                <w:rFonts w:ascii="Cambria Math" w:eastAsia="Times New Roman" w:hAnsi="Cambria Math"/>
                <w:szCs w:val="24"/>
              </w:rPr>
              <m:t>+</m:t>
            </m:r>
            <m:sSup>
              <m:sSupPr>
                <m:ctrlPr>
                  <w:rPr>
                    <w:rFonts w:ascii="Cambria Math" w:eastAsia="Times New Roman" w:hAnsi="Cambria Math"/>
                    <w:i/>
                    <w:szCs w:val="24"/>
                  </w:rPr>
                </m:ctrlPr>
              </m:sSupPr>
              <m:e>
                <m:r>
                  <w:rPr>
                    <w:rFonts w:ascii="Cambria Math" w:eastAsia="Times New Roman" w:hAnsi="Cambria Math"/>
                    <w:szCs w:val="24"/>
                  </w:rPr>
                  <m:t>ћ</m:t>
                </m:r>
              </m:e>
              <m:sup>
                <m:r>
                  <w:rPr>
                    <w:rFonts w:ascii="Cambria Math" w:eastAsia="Times New Roman" w:hAnsi="Cambria Math"/>
                    <w:szCs w:val="24"/>
                  </w:rPr>
                  <m:t>2</m:t>
                </m:r>
              </m:sup>
            </m:sSup>
            <m:sSup>
              <m:sSupPr>
                <m:ctrlPr>
                  <w:rPr>
                    <w:rFonts w:ascii="Cambria Math" w:eastAsia="Times New Roman" w:hAnsi="Cambria Math"/>
                    <w:i/>
                    <w:szCs w:val="24"/>
                  </w:rPr>
                </m:ctrlPr>
              </m:sSupPr>
              <m:e>
                <m:r>
                  <w:rPr>
                    <w:rFonts w:ascii="Cambria Math" w:eastAsia="Times New Roman" w:hAnsi="Cambria Math"/>
                    <w:szCs w:val="24"/>
                  </w:rPr>
                  <m:t>(</m:t>
                </m:r>
                <w:ins w:id="161" w:author="souleymane diallo" w:date="2016-11-22T11:40:00Z">
                  <m:r>
                    <m:rPr>
                      <m:sty m:val="p"/>
                    </m:rPr>
                    <w:rPr>
                      <w:rFonts w:ascii="Cambria Math" w:eastAsia="Times New Roman" w:hAnsi="Cambria Math"/>
                      <w:szCs w:val="24"/>
                    </w:rPr>
                    <m:t>ω</m:t>
                  </m:r>
                </w:ins>
                <m:sSup>
                  <m:sSupPr>
                    <m:ctrlPr>
                      <w:del w:id="162" w:author="souleymane diallo" w:date="2016-11-22T11:40:00Z">
                        <w:rPr>
                          <w:rFonts w:ascii="Cambria Math" w:eastAsia="Times New Roman" w:hAnsi="Cambria Math"/>
                          <w:i/>
                          <w:szCs w:val="24"/>
                        </w:rPr>
                      </w:del>
                    </m:ctrlPr>
                  </m:sSupPr>
                  <m:e>
                    <w:del w:id="163" w:author="souleymane diallo" w:date="2016-11-22T11:40:00Z">
                      <m:r>
                        <w:rPr>
                          <w:rFonts w:ascii="Cambria Math" w:eastAsia="Times New Roman" w:hAnsi="Cambria Math"/>
                          <w:szCs w:val="24"/>
                        </w:rPr>
                        <m:t>ω</m:t>
                      </m:r>
                    </w:del>
                  </m:e>
                  <m:sup>
                    <w:del w:id="164" w:author="souleymane diallo" w:date="2016-11-22T11:40:00Z">
                      <m:r>
                        <w:rPr>
                          <w:rFonts w:ascii="Cambria Math" w:eastAsia="Times New Roman" w:hAnsi="Cambria Math"/>
                          <w:szCs w:val="24"/>
                        </w:rPr>
                        <m:t>'</m:t>
                      </m:r>
                    </w:del>
                  </m:sup>
                </m:sSup>
                <m:r>
                  <w:rPr>
                    <w:rFonts w:ascii="Cambria Math" w:eastAsia="Times New Roman" w:hAnsi="Cambria Math"/>
                    <w:szCs w:val="24"/>
                  </w:rPr>
                  <m:t>-</m:t>
                </m:r>
                <m:sSub>
                  <m:sSubPr>
                    <m:ctrlPr>
                      <w:rPr>
                        <w:rFonts w:ascii="Cambria Math" w:eastAsia="Times New Roman" w:hAnsi="Cambria Math"/>
                        <w:i/>
                        <w:szCs w:val="24"/>
                      </w:rPr>
                    </m:ctrlPr>
                  </m:sSubPr>
                  <m:e>
                    <m:r>
                      <w:rPr>
                        <w:rFonts w:ascii="Cambria Math" w:eastAsia="Times New Roman" w:hAnsi="Cambria Math"/>
                        <w:szCs w:val="24"/>
                      </w:rPr>
                      <m:t>ω</m:t>
                    </m:r>
                  </m:e>
                  <m:sub>
                    <m:r>
                      <w:rPr>
                        <w:rFonts w:ascii="Cambria Math" w:eastAsia="Times New Roman" w:hAnsi="Cambria Math"/>
                        <w:szCs w:val="24"/>
                      </w:rPr>
                      <m:t>0</m:t>
                    </m:r>
                  </m:sub>
                </m:sSub>
                <m:r>
                  <w:rPr>
                    <w:rFonts w:ascii="Cambria Math" w:eastAsia="Times New Roman" w:hAnsi="Cambria Math"/>
                    <w:szCs w:val="24"/>
                  </w:rPr>
                  <m:t>)</m:t>
                </m:r>
              </m:e>
              <m:sup>
                <m:r>
                  <w:rPr>
                    <w:rFonts w:ascii="Cambria Math" w:eastAsia="Times New Roman" w:hAnsi="Cambria Math"/>
                    <w:szCs w:val="24"/>
                  </w:rPr>
                  <m:t>2</m:t>
                </m:r>
              </m:sup>
            </m:sSup>
          </m:den>
        </m:f>
        <m:r>
          <w:rPr>
            <w:rFonts w:ascii="Cambria Math" w:eastAsia="Times New Roman" w:hAnsi="Cambria Math"/>
            <w:szCs w:val="24"/>
          </w:rPr>
          <m:t xml:space="preserve"> </m:t>
        </m:r>
        <w:del w:id="165" w:author="souleymane diallo" w:date="2016-11-22T11:39:00Z">
          <m:r>
            <w:rPr>
              <w:rFonts w:ascii="Cambria Math" w:eastAsia="Times New Roman" w:hAnsi="Cambria Math"/>
              <w:szCs w:val="24"/>
            </w:rPr>
            <m:t>d</m:t>
          </m:r>
        </w:del>
        <m:sSup>
          <m:sSupPr>
            <m:ctrlPr>
              <w:del w:id="166" w:author="souleymane diallo" w:date="2016-11-22T11:39:00Z">
                <w:rPr>
                  <w:rFonts w:ascii="Cambria Math" w:eastAsia="Times New Roman" w:hAnsi="Cambria Math"/>
                  <w:szCs w:val="24"/>
                </w:rPr>
              </w:del>
            </m:ctrlPr>
          </m:sSupPr>
          <m:e>
            <w:del w:id="167" w:author="souleymane diallo" w:date="2016-11-22T11:39:00Z">
              <m:r>
                <m:rPr>
                  <m:sty m:val="p"/>
                </m:rPr>
                <w:rPr>
                  <w:rFonts w:ascii="Cambria Math" w:eastAsia="Times New Roman" w:hAnsi="Cambria Math"/>
                  <w:szCs w:val="24"/>
                </w:rPr>
                <m:t>ω</m:t>
              </m:r>
            </w:del>
          </m:e>
          <m:sup>
            <w:del w:id="168" w:author="souleymane diallo" w:date="2016-11-22T11:39:00Z">
              <m:r>
                <m:rPr>
                  <m:sty m:val="p"/>
                </m:rPr>
                <w:rPr>
                  <w:rFonts w:ascii="Cambria Math" w:eastAsia="Times New Roman" w:hAnsi="Cambria Math"/>
                  <w:szCs w:val="24"/>
                </w:rPr>
                <m:t>'</m:t>
              </m:r>
            </w:del>
          </m:sup>
        </m:sSup>
      </m:oMath>
      <w:r w:rsidR="00ED67A8">
        <w:rPr>
          <w:rFonts w:eastAsia="Times New Roman"/>
          <w:szCs w:val="24"/>
        </w:rPr>
        <w:tab/>
      </w:r>
      <w:r w:rsidR="00ED67A8">
        <w:rPr>
          <w:rFonts w:eastAsia="Times New Roman"/>
          <w:szCs w:val="24"/>
        </w:rPr>
        <w:tab/>
      </w:r>
      <w:r w:rsidR="00ED67A8">
        <w:rPr>
          <w:rFonts w:eastAsia="Times New Roman"/>
          <w:szCs w:val="24"/>
        </w:rPr>
        <w:tab/>
      </w:r>
      <w:r w:rsidR="00ED67A8">
        <w:rPr>
          <w:rFonts w:eastAsia="Times New Roman"/>
          <w:szCs w:val="24"/>
        </w:rPr>
        <w:tab/>
      </w:r>
      <w:r w:rsidR="00ED67A8">
        <w:rPr>
          <w:rFonts w:eastAsia="Times New Roman"/>
          <w:szCs w:val="24"/>
        </w:rPr>
        <w:tab/>
        <w:t>(1)</w:t>
      </w:r>
    </w:p>
    <w:p w14:paraId="2B999728" w14:textId="7441D60B" w:rsidR="007E18A0" w:rsidRDefault="00ED67A8" w:rsidP="007E18A0">
      <w:pPr>
        <w:jc w:val="both"/>
        <w:rPr>
          <w:szCs w:val="24"/>
        </w:rPr>
      </w:pPr>
      <w:r>
        <w:rPr>
          <w:rFonts w:eastAsia="Times New Roman"/>
          <w:szCs w:val="24"/>
        </w:rPr>
        <w:t xml:space="preserve">in which </w:t>
      </w:r>
      <w:ins w:id="169" w:author="souleymane diallo" w:date="2016-11-22T11:41:00Z">
        <m:oMath>
          <m:r>
            <w:rPr>
              <w:rFonts w:ascii="Cambria Math" w:eastAsia="Times New Roman" w:hAnsi="Cambria Math"/>
              <w:szCs w:val="24"/>
            </w:rPr>
            <m:t>A</m:t>
          </m:r>
        </m:oMath>
      </w:ins>
      <w:del w:id="170" w:author="souleymane diallo" w:date="2016-11-22T11:41:00Z">
        <m:oMath>
          <m:r>
            <w:rPr>
              <w:rFonts w:ascii="Cambria Math" w:eastAsia="Times New Roman" w:hAnsi="Cambria Math"/>
              <w:szCs w:val="24"/>
            </w:rPr>
            <m:t>I</m:t>
          </m:r>
        </m:oMath>
      </w:del>
      <m:oMath>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rPr>
                  <m:t>Q</m:t>
                </m:r>
              </m:e>
              <m:sub>
                <m:r>
                  <w:rPr>
                    <w:rFonts w:ascii="Cambria Math" w:eastAsia="Times New Roman" w:hAnsi="Cambria Math"/>
                    <w:szCs w:val="24"/>
                  </w:rPr>
                  <m:t>0</m:t>
                </m:r>
              </m:sub>
            </m:sSub>
          </m:e>
        </m:d>
      </m:oMath>
      <w:r>
        <w:rPr>
          <w:rFonts w:eastAsia="Times New Roman"/>
          <w:szCs w:val="24"/>
        </w:rPr>
        <w:t xml:space="preserve"> </w:t>
      </w:r>
      <w:r w:rsidR="008E5E5E">
        <w:rPr>
          <w:rFonts w:eastAsia="Times New Roman"/>
          <w:szCs w:val="24"/>
        </w:rPr>
        <w:t xml:space="preserve">is </w:t>
      </w:r>
      <w:r>
        <w:rPr>
          <w:rFonts w:eastAsia="Times New Roman"/>
          <w:szCs w:val="24"/>
        </w:rPr>
        <w:t xml:space="preserve">the </w:t>
      </w:r>
      <w:ins w:id="171" w:author="souleymane diallo" w:date="2016-11-22T11:42:00Z">
        <w:r w:rsidR="00F73FF9">
          <w:rPr>
            <w:rFonts w:eastAsia="Times New Roman"/>
            <w:szCs w:val="24"/>
          </w:rPr>
          <w:t xml:space="preserve">relative </w:t>
        </w:r>
      </w:ins>
      <w:r>
        <w:rPr>
          <w:rFonts w:eastAsia="Times New Roman"/>
          <w:szCs w:val="24"/>
        </w:rPr>
        <w:t xml:space="preserve">intensity </w:t>
      </w:r>
      <w:ins w:id="172" w:author="souleymane diallo" w:date="2016-11-22T11:42:00Z">
        <w:r w:rsidR="00F73FF9">
          <w:rPr>
            <w:rFonts w:eastAsia="Times New Roman"/>
            <w:szCs w:val="24"/>
          </w:rPr>
          <w:t>associated with</w:t>
        </w:r>
      </w:ins>
      <w:del w:id="173" w:author="souleymane diallo" w:date="2016-11-22T11:42:00Z">
        <w:r w:rsidDel="00F73FF9">
          <w:rPr>
            <w:rFonts w:eastAsia="Times New Roman"/>
            <w:szCs w:val="24"/>
          </w:rPr>
          <w:delText>of</w:delText>
        </w:r>
      </w:del>
      <w:r>
        <w:rPr>
          <w:rFonts w:eastAsia="Times New Roman"/>
          <w:szCs w:val="24"/>
        </w:rPr>
        <w:t xml:space="preserve"> the delta function</w:t>
      </w:r>
      <w:r w:rsidR="000F2341">
        <w:rPr>
          <w:rFonts w:eastAsia="Times New Roman"/>
          <w:szCs w:val="24"/>
        </w:rPr>
        <w:t xml:space="preserve"> and</w:t>
      </w:r>
      <w:r>
        <w:rPr>
          <w:rFonts w:eastAsia="Times New Roman"/>
          <w:szCs w:val="24"/>
        </w:rPr>
        <w:t xml:space="preserve"> </w:t>
      </w:r>
      <m:oMath>
        <m:sSub>
          <m:sSubPr>
            <m:ctrlPr>
              <w:rPr>
                <w:rFonts w:ascii="Cambria Math" w:eastAsia="Times New Roman" w:hAnsi="Cambria Math"/>
                <w:i/>
                <w:szCs w:val="24"/>
              </w:rPr>
            </m:ctrlPr>
          </m:sSubPr>
          <m:e>
            <m:r>
              <w:rPr>
                <w:rFonts w:ascii="Cambria Math" w:eastAsia="Times New Roman" w:hAnsi="Cambria Math"/>
                <w:szCs w:val="24"/>
              </w:rPr>
              <m:t>Γ</m:t>
            </m:r>
          </m:e>
          <m:sub>
            <m:sSub>
              <m:sSubPr>
                <m:ctrlPr>
                  <w:rPr>
                    <w:rFonts w:ascii="Cambria Math" w:eastAsia="Times New Roman" w:hAnsi="Cambria Math"/>
                    <w:i/>
                    <w:szCs w:val="24"/>
                  </w:rPr>
                </m:ctrlPr>
              </m:sSubPr>
              <m:e>
                <m:r>
                  <w:rPr>
                    <w:rFonts w:ascii="Cambria Math" w:eastAsia="Times New Roman" w:hAnsi="Cambria Math"/>
                    <w:szCs w:val="24"/>
                  </w:rPr>
                  <m:t>Q</m:t>
                </m:r>
              </m:e>
              <m:sub>
                <m:r>
                  <w:rPr>
                    <w:rFonts w:ascii="Cambria Math" w:eastAsia="Times New Roman" w:hAnsi="Cambria Math"/>
                    <w:szCs w:val="24"/>
                  </w:rPr>
                  <m:t>0</m:t>
                </m:r>
              </m:sub>
            </m:sSub>
          </m:sub>
        </m:sSub>
      </m:oMath>
      <w:r>
        <w:rPr>
          <w:rFonts w:eastAsia="Times New Roman"/>
          <w:szCs w:val="24"/>
        </w:rPr>
        <w:t xml:space="preserve"> the width of the Lorentzian</w:t>
      </w:r>
      <w:ins w:id="174" w:author="souleymane diallo" w:date="2016-11-22T11:42:00Z">
        <w:r w:rsidR="00F73FF9">
          <w:rPr>
            <w:rFonts w:eastAsia="Times New Roman"/>
            <w:szCs w:val="24"/>
          </w:rPr>
          <w:t xml:space="preserve"> at Q=</w:t>
        </w:r>
        <m:oMath>
          <m:sSub>
            <m:sSubPr>
              <m:ctrlPr>
                <w:rPr>
                  <w:rFonts w:ascii="Cambria Math" w:eastAsia="Times New Roman" w:hAnsi="Cambria Math"/>
                  <w:i/>
                  <w:szCs w:val="24"/>
                </w:rPr>
              </m:ctrlPr>
            </m:sSubPr>
            <m:e>
              <m:r>
                <w:rPr>
                  <w:rFonts w:ascii="Cambria Math" w:eastAsia="Times New Roman" w:hAnsi="Cambria Math"/>
                  <w:szCs w:val="24"/>
                </w:rPr>
                <m:t>Q</m:t>
              </m:r>
            </m:e>
            <m:sub>
              <m:r>
                <w:rPr>
                  <w:rFonts w:ascii="Cambria Math" w:eastAsia="Times New Roman" w:hAnsi="Cambria Math"/>
                  <w:szCs w:val="24"/>
                </w:rPr>
                <m:t>i</m:t>
              </m:r>
            </m:sub>
          </m:sSub>
        </m:oMath>
      </w:ins>
      <w:r w:rsidR="008D6C25">
        <w:rPr>
          <w:rFonts w:eastAsia="Times New Roman"/>
          <w:szCs w:val="24"/>
        </w:rPr>
        <w:t>,</w:t>
      </w:r>
      <w:r w:rsidR="008E5E5E">
        <w:rPr>
          <w:rFonts w:eastAsia="Times New Roman"/>
          <w:szCs w:val="24"/>
        </w:rPr>
        <w:t> </w:t>
      </w:r>
      <w:ins w:id="175" w:author="souleymane diallo" w:date="2016-11-22T11:42:00Z">
        <m:oMath>
          <m:r>
            <w:rPr>
              <w:rFonts w:ascii="Cambria Math" w:eastAsia="Times New Roman" w:hAnsi="Cambria Math"/>
              <w:szCs w:val="24"/>
            </w:rPr>
            <m:t xml:space="preserve"> </m:t>
          </m:r>
        </m:oMath>
      </w:ins>
      <m:oMath>
        <m:r>
          <w:rPr>
            <w:rFonts w:ascii="Cambria Math" w:eastAsia="Times New Roman" w:hAnsi="Cambria Math"/>
            <w:szCs w:val="24"/>
          </w:rPr>
          <m:t xml:space="preserve">ћ </m:t>
        </m:r>
      </m:oMath>
      <w:r w:rsidR="009411A7">
        <w:rPr>
          <w:rFonts w:eastAsia="Times New Roman"/>
          <w:szCs w:val="24"/>
        </w:rPr>
        <w:t xml:space="preserve">is the reduced </w:t>
      </w:r>
      <w:r w:rsidR="000F2341">
        <w:rPr>
          <w:rFonts w:eastAsia="Times New Roman"/>
          <w:szCs w:val="24"/>
        </w:rPr>
        <w:t xml:space="preserve">Planck </w:t>
      </w:r>
      <w:r w:rsidR="009F6612">
        <w:rPr>
          <w:rFonts w:eastAsia="Times New Roman"/>
          <w:szCs w:val="24"/>
        </w:rPr>
        <w:t>constant</w:t>
      </w:r>
      <w:r w:rsidR="008E5E5E">
        <w:rPr>
          <w:rFonts w:eastAsia="Times New Roman"/>
          <w:szCs w:val="24"/>
        </w:rPr>
        <w:t xml:space="preserve">, and </w:t>
      </w:r>
      <w:ins w:id="176" w:author="souleymane diallo" w:date="2016-11-22T11:43:00Z">
        <m:oMath>
          <m:r>
            <m:rPr>
              <m:sty m:val="p"/>
            </m:rPr>
            <w:rPr>
              <w:rFonts w:ascii="Cambria Math" w:eastAsia="Times New Roman" w:hAnsi="Cambria Math"/>
              <w:szCs w:val="24"/>
            </w:rPr>
            <m:t>ω</m:t>
          </m:r>
          <m:r>
            <m:rPr>
              <m:sty m:val="p"/>
            </m:rPr>
            <w:rPr>
              <w:rFonts w:ascii="Cambria Math" w:eastAsia="Times New Roman" w:hAnsi="Cambria Math"/>
              <w:szCs w:val="24"/>
            </w:rPr>
            <m:t xml:space="preserve"> and </m:t>
          </m:r>
        </m:oMath>
      </w:ins>
      <m:oMath>
        <m:sSub>
          <m:sSubPr>
            <m:ctrlPr>
              <w:rPr>
                <w:rFonts w:ascii="Cambria Math" w:eastAsia="Times New Roman" w:hAnsi="Cambria Math"/>
                <w:i/>
                <w:szCs w:val="24"/>
              </w:rPr>
            </m:ctrlPr>
          </m:sSubPr>
          <m:e>
            <m:r>
              <w:rPr>
                <w:rFonts w:ascii="Cambria Math" w:eastAsia="Times New Roman" w:hAnsi="Cambria Math"/>
                <w:szCs w:val="24"/>
              </w:rPr>
              <m:t>ω</m:t>
            </m:r>
          </m:e>
          <m:sub>
            <m:r>
              <w:rPr>
                <w:rFonts w:ascii="Cambria Math" w:eastAsia="Times New Roman" w:hAnsi="Cambria Math"/>
                <w:szCs w:val="24"/>
              </w:rPr>
              <m:t>0</m:t>
            </m:r>
          </m:sub>
        </m:sSub>
      </m:oMath>
      <w:r w:rsidR="008E5E5E">
        <w:rPr>
          <w:rFonts w:eastAsia="Times New Roman"/>
          <w:szCs w:val="24"/>
        </w:rPr>
        <w:t xml:space="preserve"> </w:t>
      </w:r>
      <w:ins w:id="177" w:author="souleymane diallo" w:date="2016-11-22T11:43:00Z">
        <w:r w:rsidR="00F73FF9">
          <w:rPr>
            <w:rFonts w:eastAsia="Times New Roman"/>
            <w:szCs w:val="24"/>
          </w:rPr>
          <w:t xml:space="preserve">are respectively </w:t>
        </w:r>
      </w:ins>
      <w:del w:id="178" w:author="souleymane diallo" w:date="2016-11-22T11:43:00Z">
        <w:r w:rsidR="008E5E5E" w:rsidDel="00F73FF9">
          <w:rPr>
            <w:rFonts w:eastAsia="Times New Roman"/>
            <w:szCs w:val="24"/>
          </w:rPr>
          <w:delText xml:space="preserve">is </w:delText>
        </w:r>
      </w:del>
      <w:r w:rsidR="008D6C25">
        <w:rPr>
          <w:rFonts w:eastAsia="Times New Roman"/>
          <w:szCs w:val="24"/>
        </w:rPr>
        <w:t>the energy transfer</w:t>
      </w:r>
      <w:ins w:id="179" w:author="souleymane diallo" w:date="2016-11-22T11:43:00Z">
        <w:r w:rsidR="00F73FF9">
          <w:rPr>
            <w:rFonts w:eastAsia="Times New Roman"/>
            <w:szCs w:val="24"/>
          </w:rPr>
          <w:t xml:space="preserve"> and the best fit </w:t>
        </w:r>
      </w:ins>
      <w:ins w:id="180" w:author="souleymane diallo" w:date="2016-11-22T11:44:00Z">
        <w:r w:rsidR="00F73FF9">
          <w:rPr>
            <w:rFonts w:eastAsia="Times New Roman"/>
            <w:szCs w:val="24"/>
          </w:rPr>
          <w:t>position of the elastic line</w:t>
        </w:r>
      </w:ins>
      <w:r w:rsidR="008D6C25">
        <w:rPr>
          <w:rFonts w:eastAsia="Times New Roman"/>
          <w:szCs w:val="24"/>
        </w:rPr>
        <w:t xml:space="preserve">. </w:t>
      </w:r>
      <w:r w:rsidR="000F2341">
        <w:rPr>
          <w:rFonts w:eastAsia="Times New Roman"/>
          <w:szCs w:val="24"/>
        </w:rPr>
        <w:t xml:space="preserve">Figure </w:t>
      </w:r>
      <w:r w:rsidR="00C53617">
        <w:rPr>
          <w:rFonts w:eastAsia="Times New Roman"/>
          <w:szCs w:val="24"/>
        </w:rPr>
        <w:t>3.</w:t>
      </w:r>
      <w:r w:rsidR="00E35FBE">
        <w:rPr>
          <w:rFonts w:eastAsia="Times New Roman"/>
          <w:szCs w:val="24"/>
        </w:rPr>
        <w:t>4</w:t>
      </w:r>
      <w:r w:rsidR="000F2341">
        <w:rPr>
          <w:rFonts w:eastAsia="Times New Roman"/>
          <w:szCs w:val="24"/>
        </w:rPr>
        <w:t xml:space="preserve"> </w:t>
      </w:r>
      <w:r w:rsidR="008E5E5E">
        <w:rPr>
          <w:rFonts w:eastAsia="Times New Roman"/>
          <w:szCs w:val="24"/>
        </w:rPr>
        <w:t xml:space="preserve">shows </w:t>
      </w:r>
      <w:r w:rsidR="000F2341">
        <w:rPr>
          <w:rFonts w:eastAsia="Times New Roman"/>
          <w:szCs w:val="24"/>
        </w:rPr>
        <w:t xml:space="preserve"> </w:t>
      </w:r>
      <m:oMath>
        <m:sSub>
          <m:sSubPr>
            <m:ctrlPr>
              <w:rPr>
                <w:rFonts w:ascii="Cambria Math" w:eastAsia="Times New Roman" w:hAnsi="Cambria Math"/>
                <w:i/>
                <w:szCs w:val="24"/>
              </w:rPr>
            </m:ctrlPr>
          </m:sSubPr>
          <m:e>
            <m:r>
              <w:rPr>
                <w:rFonts w:ascii="Cambria Math" w:eastAsia="Times New Roman" w:hAnsi="Cambria Math"/>
                <w:szCs w:val="24"/>
              </w:rPr>
              <m:t>S</m:t>
            </m:r>
          </m:e>
          <m:sub>
            <m:r>
              <w:rPr>
                <w:rFonts w:ascii="Cambria Math" w:eastAsia="Times New Roman" w:hAnsi="Cambria Math"/>
                <w:szCs w:val="24"/>
              </w:rPr>
              <m:t>inc</m:t>
            </m:r>
          </m:sub>
        </m:sSub>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rPr>
                  <m:t>Q</m:t>
                </m:r>
              </m:e>
              <m:sub>
                <w:ins w:id="181" w:author="souleymane diallo" w:date="2016-11-22T11:46:00Z">
                  <m:r>
                    <w:rPr>
                      <w:rFonts w:ascii="Cambria Math" w:eastAsia="Times New Roman" w:hAnsi="Cambria Math"/>
                      <w:szCs w:val="24"/>
                    </w:rPr>
                    <m:t>i</m:t>
                  </m:r>
                </w:ins>
                <w:del w:id="182" w:author="souleymane diallo" w:date="2016-11-22T11:46:00Z">
                  <m:r>
                    <w:rPr>
                      <w:rFonts w:ascii="Cambria Math" w:eastAsia="Times New Roman" w:hAnsi="Cambria Math"/>
                      <w:szCs w:val="24"/>
                    </w:rPr>
                    <m:t>0</m:t>
                  </m:r>
                </w:del>
                <m:r>
                  <w:rPr>
                    <w:rFonts w:ascii="Cambria Math" w:eastAsia="Times New Roman" w:hAnsi="Cambria Math"/>
                    <w:szCs w:val="24"/>
                  </w:rPr>
                  <m:t xml:space="preserve">, </m:t>
                </m:r>
              </m:sub>
            </m:sSub>
            <m:r>
              <w:rPr>
                <w:rFonts w:ascii="Cambria Math" w:eastAsia="Times New Roman" w:hAnsi="Cambria Math"/>
                <w:szCs w:val="24"/>
              </w:rPr>
              <m:t>ω</m:t>
            </m:r>
            <w:del w:id="183" w:author="souleymane diallo" w:date="2016-11-22T11:45:00Z">
              <m:r>
                <w:rPr>
                  <w:rFonts w:ascii="Cambria Math" w:eastAsia="Times New Roman" w:hAnsi="Cambria Math"/>
                  <w:szCs w:val="24"/>
                </w:rPr>
                <m:t>'</m:t>
              </m:r>
            </w:del>
          </m:e>
        </m:d>
      </m:oMath>
      <w:r w:rsidR="000F2341">
        <w:rPr>
          <w:rFonts w:eastAsia="Times New Roman"/>
          <w:szCs w:val="24"/>
        </w:rPr>
        <w:t xml:space="preserve"> </w:t>
      </w:r>
      <w:r w:rsidR="008E5E5E">
        <w:rPr>
          <w:rFonts w:eastAsia="Times New Roman"/>
          <w:szCs w:val="24"/>
        </w:rPr>
        <w:t>versus energy transfer for</w:t>
      </w:r>
      <w:r w:rsidR="000F2341">
        <w:rPr>
          <w:rFonts w:eastAsia="Times New Roman"/>
          <w:szCs w:val="24"/>
        </w:rPr>
        <w:t xml:space="preserve"> </w:t>
      </w:r>
      <w:r w:rsidR="00694986">
        <w:rPr>
          <w:rFonts w:eastAsia="Times New Roman"/>
          <w:szCs w:val="24"/>
        </w:rPr>
        <w:t>60Ta-</w:t>
      </w:r>
      <w:r w:rsidR="000F2341">
        <w:rPr>
          <w:rFonts w:eastAsia="Times New Roman"/>
          <w:szCs w:val="24"/>
        </w:rPr>
        <w:t>LLZ</w:t>
      </w:r>
      <w:r w:rsidR="009C3790">
        <w:rPr>
          <w:rFonts w:eastAsia="Times New Roman"/>
          <w:szCs w:val="24"/>
        </w:rPr>
        <w:t>O</w:t>
      </w:r>
      <w:r w:rsidR="000F2341">
        <w:rPr>
          <w:rFonts w:eastAsia="Times New Roman"/>
          <w:szCs w:val="24"/>
        </w:rPr>
        <w:t xml:space="preserve"> at 400</w:t>
      </w:r>
      <w:r w:rsidR="00101EE2">
        <w:rPr>
          <w:rFonts w:eastAsia="Times New Roman"/>
          <w:szCs w:val="24"/>
        </w:rPr>
        <w:t> </w:t>
      </w:r>
      <w:r w:rsidR="000F2341">
        <w:rPr>
          <w:rFonts w:eastAsia="Times New Roman"/>
          <w:szCs w:val="24"/>
        </w:rPr>
        <w:t>K</w:t>
      </w:r>
      <w:r w:rsidR="00041EEB">
        <w:rPr>
          <w:rFonts w:eastAsia="Times New Roman"/>
          <w:szCs w:val="24"/>
        </w:rPr>
        <w:t xml:space="preserve"> as an example</w:t>
      </w:r>
      <w:r w:rsidR="008E5E5E">
        <w:rPr>
          <w:rFonts w:eastAsia="Times New Roman"/>
          <w:szCs w:val="24"/>
        </w:rPr>
        <w:t>.</w:t>
      </w:r>
      <w:r w:rsidR="000F2341">
        <w:rPr>
          <w:rFonts w:eastAsia="Times New Roman"/>
          <w:szCs w:val="24"/>
        </w:rPr>
        <w:t xml:space="preserve">  </w:t>
      </w:r>
      <w:r w:rsidR="008E5E5E">
        <w:rPr>
          <w:rFonts w:eastAsia="Times New Roman"/>
          <w:szCs w:val="24"/>
        </w:rPr>
        <w:t xml:space="preserve">The red line is a least-squares fit to the data. </w:t>
      </w:r>
      <w:r w:rsidR="00351D9B">
        <w:rPr>
          <w:rFonts w:eastAsia="Times New Roman"/>
          <w:szCs w:val="24"/>
        </w:rPr>
        <w:t xml:space="preserve">In the same figure on the right-hand side the contribution of each </w:t>
      </w:r>
      <w:r w:rsidR="00753013">
        <w:rPr>
          <w:rFonts w:eastAsia="Times New Roman"/>
          <w:szCs w:val="24"/>
        </w:rPr>
        <w:t xml:space="preserve">fit and the full-width at half-maximum (FWHM) is drafted. </w:t>
      </w:r>
      <w:r w:rsidR="000F2341">
        <w:rPr>
          <w:rFonts w:eastAsia="Times New Roman"/>
          <w:szCs w:val="24"/>
        </w:rPr>
        <w:t xml:space="preserve">From the </w:t>
      </w:r>
      <w:ins w:id="184" w:author="souleymane diallo" w:date="2016-11-22T11:47:00Z">
        <w:r w:rsidR="00C73E2B">
          <w:rPr>
            <w:rFonts w:eastAsia="Times New Roman"/>
            <w:szCs w:val="24"/>
          </w:rPr>
          <w:t xml:space="preserve">temperature dependence of the </w:t>
        </w:r>
      </w:ins>
      <w:r w:rsidR="000F2341">
        <w:rPr>
          <w:rFonts w:eastAsia="Times New Roman"/>
          <w:szCs w:val="24"/>
        </w:rPr>
        <w:t>width</w:t>
      </w:r>
      <w:r w:rsidR="00753013">
        <w:rPr>
          <w:rFonts w:eastAsia="Times New Roman"/>
          <w:szCs w:val="24"/>
        </w:rPr>
        <w:t xml:space="preserve"> (</w:t>
      </w:r>
      <w:ins w:id="185" w:author="souleymane diallo" w:date="2016-11-22T11:47:00Z">
        <w:r w:rsidR="00C73E2B">
          <w:rPr>
            <w:rFonts w:eastAsia="Times New Roman"/>
            <w:szCs w:val="24"/>
          </w:rPr>
          <w:t>H</w:t>
        </w:r>
      </w:ins>
      <w:del w:id="186" w:author="souleymane diallo" w:date="2016-11-22T11:47:00Z">
        <w:r w:rsidR="00753013" w:rsidDel="00C73E2B">
          <w:rPr>
            <w:rFonts w:eastAsia="Times New Roman"/>
            <w:szCs w:val="24"/>
          </w:rPr>
          <w:delText>F</w:delText>
        </w:r>
      </w:del>
      <w:r w:rsidR="00753013">
        <w:rPr>
          <w:rFonts w:eastAsia="Times New Roman"/>
          <w:szCs w:val="24"/>
        </w:rPr>
        <w:t>WHM)</w:t>
      </w:r>
      <w:r w:rsidR="000F2341">
        <w:rPr>
          <w:rFonts w:eastAsia="Times New Roman"/>
          <w:szCs w:val="24"/>
        </w:rPr>
        <w:t xml:space="preserve"> of the Lorentzian</w:t>
      </w:r>
      <w:del w:id="187" w:author="souleymane diallo" w:date="2016-11-22T11:47:00Z">
        <w:r w:rsidR="000F2341" w:rsidDel="00C73E2B">
          <w:rPr>
            <w:rFonts w:eastAsia="Times New Roman"/>
            <w:szCs w:val="24"/>
          </w:rPr>
          <w:delText xml:space="preserve"> </w:delText>
        </w:r>
      </w:del>
      <w:ins w:id="188" w:author="souleymane diallo" w:date="2016-11-22T11:47:00Z">
        <w:r w:rsidR="00C73E2B">
          <w:rPr>
            <w:rFonts w:eastAsia="Times New Roman"/>
            <w:szCs w:val="24"/>
          </w:rPr>
          <w:t>s</w:t>
        </w:r>
      </w:ins>
      <w:del w:id="189" w:author="souleymane diallo" w:date="2016-11-22T11:47:00Z">
        <w:r w:rsidR="000F2341" w:rsidDel="00C73E2B">
          <w:rPr>
            <w:rFonts w:eastAsia="Times New Roman"/>
            <w:szCs w:val="24"/>
          </w:rPr>
          <w:delText>fit</w:delText>
        </w:r>
      </w:del>
      <w:r w:rsidR="00897AF6">
        <w:rPr>
          <w:rFonts w:eastAsia="Times New Roman"/>
          <w:szCs w:val="24"/>
        </w:rPr>
        <w:t>,</w:t>
      </w:r>
      <w:r w:rsidR="000F2341">
        <w:rPr>
          <w:rFonts w:eastAsia="Times New Roman"/>
          <w:szCs w:val="24"/>
        </w:rPr>
        <w:t xml:space="preserve"> </w:t>
      </w:r>
      <m:oMath>
        <m:sSub>
          <m:sSubPr>
            <m:ctrlPr>
              <w:del w:id="190" w:author="souleymane diallo" w:date="2016-11-22T11:47:00Z">
                <w:rPr>
                  <w:rFonts w:ascii="Cambria Math" w:eastAsia="Times New Roman" w:hAnsi="Cambria Math"/>
                  <w:i/>
                  <w:szCs w:val="24"/>
                </w:rPr>
              </w:del>
            </m:ctrlPr>
          </m:sSubPr>
          <m:e>
            <w:del w:id="191" w:author="souleymane diallo" w:date="2016-11-22T11:47:00Z">
              <m:r>
                <w:rPr>
                  <w:rFonts w:ascii="Cambria Math" w:eastAsia="Times New Roman" w:hAnsi="Cambria Math"/>
                  <w:szCs w:val="24"/>
                </w:rPr>
                <m:t>Γ</m:t>
              </m:r>
            </w:del>
          </m:e>
          <m:sub>
            <m:sSub>
              <m:sSubPr>
                <m:ctrlPr>
                  <w:del w:id="192" w:author="souleymane diallo" w:date="2016-11-22T11:47:00Z">
                    <w:rPr>
                      <w:rFonts w:ascii="Cambria Math" w:eastAsia="Times New Roman" w:hAnsi="Cambria Math"/>
                      <w:i/>
                      <w:szCs w:val="24"/>
                    </w:rPr>
                  </w:del>
                </m:ctrlPr>
              </m:sSubPr>
              <m:e>
                <w:del w:id="193" w:author="souleymane diallo" w:date="2016-11-22T11:47:00Z">
                  <m:r>
                    <w:rPr>
                      <w:rFonts w:ascii="Cambria Math" w:eastAsia="Times New Roman" w:hAnsi="Cambria Math"/>
                      <w:szCs w:val="24"/>
                    </w:rPr>
                    <m:t>Q</m:t>
                  </m:r>
                </w:del>
              </m:e>
              <m:sub>
                <w:del w:id="194" w:author="souleymane diallo" w:date="2016-11-22T11:46:00Z">
                  <m:r>
                    <w:rPr>
                      <w:rFonts w:ascii="Cambria Math" w:eastAsia="Times New Roman" w:hAnsi="Cambria Math"/>
                      <w:szCs w:val="24"/>
                    </w:rPr>
                    <m:t>0</m:t>
                  </m:r>
                </w:del>
              </m:sub>
            </m:sSub>
          </m:sub>
        </m:sSub>
      </m:oMath>
      <w:del w:id="195" w:author="souleymane diallo" w:date="2016-11-22T11:47:00Z">
        <w:r w:rsidR="000F2341" w:rsidDel="00C73E2B">
          <w:rPr>
            <w:rFonts w:eastAsia="Times New Roman"/>
            <w:szCs w:val="24"/>
          </w:rPr>
          <w:delText xml:space="preserve"> </w:delText>
        </w:r>
        <w:r w:rsidR="00897AF6" w:rsidDel="00C73E2B">
          <w:rPr>
            <w:rFonts w:eastAsia="Times New Roman"/>
            <w:szCs w:val="24"/>
          </w:rPr>
          <w:delText xml:space="preserve">, </w:delText>
        </w:r>
        <w:r w:rsidR="000F2341" w:rsidDel="00C73E2B">
          <w:rPr>
            <w:rFonts w:eastAsia="Times New Roman"/>
            <w:szCs w:val="24"/>
          </w:rPr>
          <w:delText xml:space="preserve">the </w:delText>
        </w:r>
        <w:r w:rsidR="00B22834" w:rsidDel="00C73E2B">
          <w:rPr>
            <w:rFonts w:eastAsia="Times New Roman"/>
            <w:szCs w:val="24"/>
          </w:rPr>
          <w:delText>half</w:delText>
        </w:r>
        <w:r w:rsidR="00897AF6" w:rsidDel="00C73E2B">
          <w:rPr>
            <w:rFonts w:eastAsia="Times New Roman"/>
            <w:szCs w:val="24"/>
          </w:rPr>
          <w:delText>-</w:delText>
        </w:r>
        <w:r w:rsidR="00B22834" w:rsidDel="00C73E2B">
          <w:rPr>
            <w:rFonts w:eastAsia="Times New Roman"/>
            <w:szCs w:val="24"/>
          </w:rPr>
          <w:delText>width at half</w:delText>
        </w:r>
        <w:r w:rsidR="00897AF6" w:rsidDel="00C73E2B">
          <w:rPr>
            <w:rFonts w:eastAsia="Times New Roman"/>
            <w:szCs w:val="24"/>
          </w:rPr>
          <w:delText>-</w:delText>
        </w:r>
        <w:r w:rsidR="00B22834" w:rsidDel="00C73E2B">
          <w:rPr>
            <w:rFonts w:eastAsia="Times New Roman"/>
            <w:szCs w:val="24"/>
          </w:rPr>
          <w:delText>maximum (HWHM)</w:delText>
        </w:r>
        <w:r w:rsidR="00041EEB" w:rsidDel="00C73E2B">
          <w:rPr>
            <w:rFonts w:eastAsia="Times New Roman"/>
            <w:szCs w:val="24"/>
          </w:rPr>
          <w:delText> </w:delText>
        </w:r>
        <w:r w:rsidR="00041EEB" w:rsidRPr="00041EEB" w:rsidDel="00C73E2B">
          <w:rPr>
            <w:rFonts w:eastAsia="Times New Roman"/>
            <w:i/>
            <w:szCs w:val="24"/>
          </w:rPr>
          <w:delText>Γ</w:delText>
        </w:r>
        <w:r w:rsidR="00B22834" w:rsidDel="00C73E2B">
          <w:rPr>
            <w:rFonts w:eastAsia="Times New Roman"/>
            <w:szCs w:val="24"/>
          </w:rPr>
          <w:delText xml:space="preserve"> is obta</w:delText>
        </w:r>
        <w:r w:rsidR="00041EEB" w:rsidDel="00C73E2B">
          <w:rPr>
            <w:rFonts w:eastAsia="Times New Roman"/>
            <w:szCs w:val="24"/>
          </w:rPr>
          <w:delText>ined for each momentum transfer </w:delText>
        </w:r>
        <w:r w:rsidR="00B22834" w:rsidRPr="00041EEB" w:rsidDel="00C73E2B">
          <w:rPr>
            <w:rFonts w:eastAsia="Times New Roman"/>
            <w:i/>
            <w:szCs w:val="24"/>
          </w:rPr>
          <w:delText>Q</w:delText>
        </w:r>
        <w:r w:rsidR="00B22834" w:rsidDel="00C73E2B">
          <w:rPr>
            <w:rFonts w:eastAsia="Times New Roman"/>
            <w:szCs w:val="24"/>
          </w:rPr>
          <w:delText xml:space="preserve"> and measured </w:delText>
        </w:r>
        <w:r w:rsidR="00E16FE3" w:rsidDel="00C73E2B">
          <w:rPr>
            <w:rFonts w:eastAsia="Times New Roman"/>
            <w:szCs w:val="24"/>
          </w:rPr>
          <w:delText>t</w:delText>
        </w:r>
        <w:r w:rsidR="00B22834" w:rsidDel="00C73E2B">
          <w:rPr>
            <w:rFonts w:eastAsia="Times New Roman"/>
            <w:szCs w:val="24"/>
          </w:rPr>
          <w:delText>emperature.</w:delText>
        </w:r>
      </w:del>
      <w:ins w:id="196" w:author="souleymane diallo" w:date="2016-11-22T11:48:00Z">
        <w:r w:rsidR="00C73E2B">
          <w:rPr>
            <w:rFonts w:eastAsia="Times New Roman"/>
            <w:szCs w:val="24"/>
          </w:rPr>
          <w:t>the diffusion coefficient can be extracted.</w:t>
        </w:r>
      </w:ins>
      <w:r w:rsidR="00B22834">
        <w:rPr>
          <w:rFonts w:eastAsia="Times New Roman"/>
          <w:szCs w:val="24"/>
        </w:rPr>
        <w:t xml:space="preserve"> </w:t>
      </w:r>
      <w:r w:rsidR="00802F3A">
        <w:rPr>
          <w:rFonts w:eastAsia="Times New Roman"/>
          <w:szCs w:val="24"/>
        </w:rPr>
        <w:t>Only lower momentum transfer</w:t>
      </w:r>
      <w:r w:rsidR="00041EEB">
        <w:rPr>
          <w:rFonts w:eastAsia="Times New Roman"/>
          <w:szCs w:val="24"/>
        </w:rPr>
        <w:t>s </w:t>
      </w:r>
      <w:r w:rsidR="00802F3A" w:rsidRPr="00041EEB">
        <w:rPr>
          <w:rFonts w:eastAsia="Times New Roman"/>
          <w:i/>
          <w:szCs w:val="24"/>
        </w:rPr>
        <w:t>Q</w:t>
      </w:r>
      <w:r w:rsidR="00802F3A">
        <w:rPr>
          <w:rFonts w:eastAsia="Times New Roman"/>
          <w:szCs w:val="24"/>
        </w:rPr>
        <w:t>, between 0.3</w:t>
      </w:r>
      <w:r w:rsidR="00101EE2">
        <w:rPr>
          <w:rFonts w:eastAsia="Times New Roman"/>
          <w:szCs w:val="24"/>
        </w:rPr>
        <w:t> </w:t>
      </w:r>
      <w:r w:rsidR="00802F3A">
        <w:rPr>
          <w:rFonts w:eastAsia="Times New Roman"/>
          <w:szCs w:val="24"/>
        </w:rPr>
        <w:t>A</w:t>
      </w:r>
      <w:r w:rsidR="00802F3A" w:rsidRPr="00802F3A">
        <w:rPr>
          <w:rFonts w:eastAsia="Times New Roman"/>
          <w:szCs w:val="24"/>
          <w:vertAlign w:val="superscript"/>
        </w:rPr>
        <w:t>-1</w:t>
      </w:r>
      <w:r w:rsidR="00802F3A">
        <w:rPr>
          <w:rFonts w:eastAsia="Times New Roman"/>
          <w:szCs w:val="24"/>
        </w:rPr>
        <w:t xml:space="preserve"> and 0.9</w:t>
      </w:r>
      <w:r w:rsidR="00101EE2">
        <w:rPr>
          <w:rFonts w:eastAsia="Times New Roman"/>
          <w:szCs w:val="24"/>
        </w:rPr>
        <w:t> </w:t>
      </w:r>
      <w:r w:rsidR="00802F3A">
        <w:rPr>
          <w:rFonts w:eastAsia="Times New Roman"/>
          <w:szCs w:val="24"/>
        </w:rPr>
        <w:t>A</w:t>
      </w:r>
      <w:r w:rsidR="00802F3A" w:rsidRPr="00802F3A">
        <w:rPr>
          <w:rFonts w:eastAsia="Times New Roman"/>
          <w:szCs w:val="24"/>
          <w:vertAlign w:val="superscript"/>
        </w:rPr>
        <w:t>-1</w:t>
      </w:r>
      <w:r w:rsidR="00802F3A">
        <w:rPr>
          <w:rFonts w:eastAsia="Times New Roman"/>
          <w:szCs w:val="24"/>
        </w:rPr>
        <w:t xml:space="preserve"> were used due to the strong coherent sign</w:t>
      </w:r>
      <w:r w:rsidR="004D4115">
        <w:rPr>
          <w:rFonts w:eastAsia="Times New Roman"/>
          <w:szCs w:val="24"/>
        </w:rPr>
        <w:t xml:space="preserve">al from the garnets’ Bragg reflections </w:t>
      </w:r>
      <w:r w:rsidR="002C1944">
        <w:rPr>
          <w:rFonts w:eastAsia="Times New Roman"/>
          <w:szCs w:val="24"/>
        </w:rPr>
        <w:t>above 0.9</w:t>
      </w:r>
      <w:r w:rsidR="00101EE2">
        <w:rPr>
          <w:rFonts w:eastAsia="Times New Roman"/>
          <w:szCs w:val="24"/>
        </w:rPr>
        <w:t> </w:t>
      </w:r>
      <w:r w:rsidR="002C1944">
        <w:rPr>
          <w:rFonts w:eastAsia="Times New Roman"/>
          <w:szCs w:val="24"/>
        </w:rPr>
        <w:t>A</w:t>
      </w:r>
      <w:r w:rsidR="002C1944" w:rsidRPr="002C1944">
        <w:rPr>
          <w:rFonts w:eastAsia="Times New Roman"/>
          <w:szCs w:val="24"/>
          <w:vertAlign w:val="superscript"/>
        </w:rPr>
        <w:t>-1</w:t>
      </w:r>
      <w:r w:rsidR="004D4115">
        <w:rPr>
          <w:rFonts w:eastAsia="Times New Roman"/>
          <w:szCs w:val="24"/>
        </w:rPr>
        <w:t xml:space="preserve">.  </w:t>
      </w:r>
      <w:r w:rsidR="00393866">
        <w:rPr>
          <w:rFonts w:eastAsia="Times New Roman"/>
          <w:szCs w:val="24"/>
        </w:rPr>
        <w:t>As a</w:t>
      </w:r>
      <w:r w:rsidR="00F53D75">
        <w:rPr>
          <w:rFonts w:eastAsia="Times New Roman"/>
          <w:szCs w:val="24"/>
        </w:rPr>
        <w:t xml:space="preserve"> resolution function </w:t>
      </w:r>
      <w:r w:rsidR="00393866">
        <w:rPr>
          <w:rFonts w:eastAsia="Times New Roman"/>
          <w:szCs w:val="24"/>
        </w:rPr>
        <w:t>the lowest temperature dataset (</w:t>
      </w:r>
      <w:ins w:id="197" w:author="souleymane diallo" w:date="2016-11-22T11:48:00Z">
        <w:r w:rsidR="00C73E2B">
          <w:rPr>
            <w:rFonts w:eastAsia="Times New Roman"/>
            <w:szCs w:val="24"/>
          </w:rPr>
          <w:t xml:space="preserve">here </w:t>
        </w:r>
      </w:ins>
      <w:r w:rsidR="00393866">
        <w:rPr>
          <w:rFonts w:eastAsia="Times New Roman"/>
          <w:szCs w:val="24"/>
        </w:rPr>
        <w:t>300</w:t>
      </w:r>
      <w:r w:rsidR="00101EE2">
        <w:rPr>
          <w:rFonts w:eastAsia="Times New Roman"/>
          <w:szCs w:val="24"/>
        </w:rPr>
        <w:t> </w:t>
      </w:r>
      <w:r w:rsidR="00393866">
        <w:rPr>
          <w:rFonts w:eastAsia="Times New Roman"/>
          <w:szCs w:val="24"/>
        </w:rPr>
        <w:t xml:space="preserve">K) is </w:t>
      </w:r>
      <w:r w:rsidR="00F53D75">
        <w:rPr>
          <w:rFonts w:eastAsia="Times New Roman"/>
          <w:szCs w:val="24"/>
        </w:rPr>
        <w:t xml:space="preserve">taken, as there was no observable difference between </w:t>
      </w:r>
      <w:r w:rsidR="00BA275E">
        <w:rPr>
          <w:rFonts w:eastAsia="Times New Roman"/>
          <w:szCs w:val="24"/>
        </w:rPr>
        <w:t>this</w:t>
      </w:r>
      <w:r w:rsidR="00F53D75">
        <w:rPr>
          <w:rFonts w:eastAsia="Times New Roman"/>
          <w:szCs w:val="24"/>
        </w:rPr>
        <w:t xml:space="preserve"> </w:t>
      </w:r>
      <w:r w:rsidR="00BA275E">
        <w:rPr>
          <w:rFonts w:eastAsia="Times New Roman"/>
          <w:szCs w:val="24"/>
        </w:rPr>
        <w:t>signal</w:t>
      </w:r>
      <w:r w:rsidR="00F53D75">
        <w:rPr>
          <w:rFonts w:eastAsia="Times New Roman"/>
          <w:szCs w:val="24"/>
        </w:rPr>
        <w:t xml:space="preserve"> and the empty vanadium can response</w:t>
      </w:r>
      <w:ins w:id="198" w:author="souleymane diallo" w:date="2016-11-22T11:50:00Z">
        <w:r w:rsidR="00F716A0">
          <w:rPr>
            <w:rFonts w:eastAsia="Times New Roman"/>
            <w:szCs w:val="24"/>
          </w:rPr>
          <w:t>, and</w:t>
        </w:r>
        <w:r w:rsidR="00F716A0">
          <w:rPr>
            <w:rFonts w:eastAsia="Times New Roman"/>
            <w:szCs w:val="24"/>
          </w:rPr>
          <w:t xml:space="preserve"> essentially identical to a vanadium run</w:t>
        </w:r>
      </w:ins>
      <w:r w:rsidR="00F53D75">
        <w:rPr>
          <w:rFonts w:eastAsia="Times New Roman"/>
          <w:szCs w:val="24"/>
        </w:rPr>
        <w:t xml:space="preserve">.  </w:t>
      </w:r>
      <w:r w:rsidR="00847D51">
        <w:rPr>
          <w:rFonts w:eastAsia="Times New Roman"/>
          <w:szCs w:val="24"/>
        </w:rPr>
        <w:t>There was also no observable QENS signal in the low</w:t>
      </w:r>
      <w:r w:rsidR="00040AF1">
        <w:rPr>
          <w:rFonts w:eastAsia="Times New Roman"/>
          <w:szCs w:val="24"/>
        </w:rPr>
        <w:t>-</w:t>
      </w:r>
      <w:r w:rsidR="00847D51">
        <w:rPr>
          <w:rFonts w:eastAsia="Times New Roman"/>
          <w:szCs w:val="24"/>
        </w:rPr>
        <w:t>conducti</w:t>
      </w:r>
      <w:r w:rsidR="00897AF6">
        <w:rPr>
          <w:rFonts w:eastAsia="Times New Roman"/>
          <w:szCs w:val="24"/>
        </w:rPr>
        <w:t>vity</w:t>
      </w:r>
      <w:r w:rsidR="00847D51">
        <w:rPr>
          <w:rFonts w:eastAsia="Times New Roman"/>
          <w:szCs w:val="24"/>
        </w:rPr>
        <w:t xml:space="preserve"> tetragonal </w:t>
      </w:r>
      <w:r w:rsidR="00101EE2">
        <w:rPr>
          <w:szCs w:val="24"/>
        </w:rPr>
        <w:t>LLZO</w:t>
      </w:r>
      <w:r w:rsidR="00101EE2">
        <w:rPr>
          <w:szCs w:val="24"/>
          <w:vertAlign w:val="subscript"/>
        </w:rPr>
        <w:t xml:space="preserve"> </w:t>
      </w:r>
      <w:r w:rsidR="00847D51">
        <w:rPr>
          <w:szCs w:val="24"/>
        </w:rPr>
        <w:t>at any temperature compared to the empty vanadium can’s signal. This might be due to its very low self-diffusion rate</w:t>
      </w:r>
      <w:r w:rsidR="00897AF6">
        <w:rPr>
          <w:szCs w:val="24"/>
        </w:rPr>
        <w:t>.</w:t>
      </w:r>
      <w:r w:rsidR="00040AF1">
        <w:rPr>
          <w:szCs w:val="24"/>
        </w:rPr>
        <w:t xml:space="preserve"> </w:t>
      </w:r>
      <w:r w:rsidR="00897AF6">
        <w:rPr>
          <w:szCs w:val="24"/>
        </w:rPr>
        <w:t>This observation</w:t>
      </w:r>
      <w:r w:rsidR="00847D51">
        <w:rPr>
          <w:szCs w:val="24"/>
        </w:rPr>
        <w:t xml:space="preserve"> is</w:t>
      </w:r>
      <w:r w:rsidR="0086478D">
        <w:rPr>
          <w:szCs w:val="24"/>
        </w:rPr>
        <w:t xml:space="preserve"> supported</w:t>
      </w:r>
      <w:r w:rsidR="00847D51">
        <w:rPr>
          <w:szCs w:val="24"/>
        </w:rPr>
        <w:t xml:space="preserve"> by the total ionic conductivity </w:t>
      </w:r>
      <w:r w:rsidR="0086478D">
        <w:rPr>
          <w:szCs w:val="24"/>
        </w:rPr>
        <w:t xml:space="preserve">measured by EIS being one order of magnitude lower than for </w:t>
      </w:r>
      <w:r w:rsidR="00CC53BB">
        <w:rPr>
          <w:szCs w:val="24"/>
        </w:rPr>
        <w:t>60</w:t>
      </w:r>
      <w:r w:rsidR="0086478D">
        <w:rPr>
          <w:szCs w:val="24"/>
        </w:rPr>
        <w:t>Ta</w:t>
      </w:r>
      <w:r w:rsidR="00CC53BB">
        <w:rPr>
          <w:szCs w:val="24"/>
        </w:rPr>
        <w:t>-</w:t>
      </w:r>
      <w:r w:rsidR="009F6612">
        <w:rPr>
          <w:szCs w:val="24"/>
        </w:rPr>
        <w:t>LLZO</w:t>
      </w:r>
      <w:r w:rsidR="0086478D">
        <w:rPr>
          <w:szCs w:val="24"/>
        </w:rPr>
        <w:t xml:space="preserve"> and </w:t>
      </w:r>
      <w:r w:rsidR="00CC53BB">
        <w:rPr>
          <w:szCs w:val="24"/>
        </w:rPr>
        <w:t>36Al-</w:t>
      </w:r>
      <w:r w:rsidR="0086478D">
        <w:rPr>
          <w:szCs w:val="24"/>
        </w:rPr>
        <w:t>LLZ</w:t>
      </w:r>
      <w:r w:rsidR="009F6612">
        <w:rPr>
          <w:szCs w:val="24"/>
        </w:rPr>
        <w:t>O</w:t>
      </w:r>
      <w:r w:rsidR="00847D51">
        <w:rPr>
          <w:szCs w:val="24"/>
        </w:rPr>
        <w:t xml:space="preserve">. </w:t>
      </w:r>
      <w:r w:rsidR="006C0E01">
        <w:rPr>
          <w:szCs w:val="24"/>
        </w:rPr>
        <w:t>To get a better resolved QENS measurement of tetragonal LLZO</w:t>
      </w:r>
      <w:r w:rsidR="00F34335">
        <w:rPr>
          <w:szCs w:val="24"/>
        </w:rPr>
        <w:t xml:space="preserve"> a more intense Li scattering is necessary. This can be provided by using isotopically pure </w:t>
      </w:r>
      <w:r w:rsidR="00F34335" w:rsidRPr="00F34335">
        <w:rPr>
          <w:szCs w:val="24"/>
          <w:vertAlign w:val="superscript"/>
        </w:rPr>
        <w:t>7</w:t>
      </w:r>
      <w:r w:rsidR="00F34335">
        <w:rPr>
          <w:szCs w:val="24"/>
        </w:rPr>
        <w:t xml:space="preserve">Li, instead of natural Li resources, containing a </w:t>
      </w:r>
      <w:r w:rsidR="00F34335" w:rsidRPr="00F34335">
        <w:rPr>
          <w:szCs w:val="24"/>
          <w:vertAlign w:val="superscript"/>
        </w:rPr>
        <w:t>6</w:t>
      </w:r>
      <w:r w:rsidR="00F34335">
        <w:rPr>
          <w:szCs w:val="24"/>
        </w:rPr>
        <w:t>Li fraction, which is absorbing a bigger part of neutrons. Another possibility is to extend measuring time manifold</w:t>
      </w:r>
      <w:r w:rsidR="0011710D">
        <w:rPr>
          <w:szCs w:val="24"/>
        </w:rPr>
        <w:t xml:space="preserve"> in future experiments</w:t>
      </w:r>
      <w:r w:rsidR="00F34335">
        <w:rPr>
          <w:szCs w:val="24"/>
        </w:rPr>
        <w:t>.</w:t>
      </w:r>
    </w:p>
    <w:p w14:paraId="31F7D12F" w14:textId="77777777" w:rsidR="0011710D" w:rsidRDefault="0011710D" w:rsidP="007E18A0">
      <w:pPr>
        <w:jc w:val="both"/>
        <w:rPr>
          <w:szCs w:val="24"/>
        </w:rPr>
      </w:pPr>
    </w:p>
    <w:p w14:paraId="20ACE178" w14:textId="05F4D108" w:rsidR="007E18A0" w:rsidRDefault="00BA51C7" w:rsidP="009B4CB4">
      <w:pPr>
        <w:jc w:val="both"/>
      </w:pPr>
      <w:r>
        <w:rPr>
          <w:noProof/>
        </w:rPr>
        <w:lastRenderedPageBreak/>
        <mc:AlternateContent>
          <mc:Choice Requires="wpg">
            <w:drawing>
              <wp:anchor distT="0" distB="0" distL="114300" distR="114300" simplePos="0" relativeHeight="251658238" behindDoc="0" locked="0" layoutInCell="1" allowOverlap="1" wp14:anchorId="15BE5F5D" wp14:editId="1BCF9B55">
                <wp:simplePos x="0" y="0"/>
                <wp:positionH relativeFrom="column">
                  <wp:posOffset>3497276</wp:posOffset>
                </wp:positionH>
                <wp:positionV relativeFrom="paragraph">
                  <wp:posOffset>356511</wp:posOffset>
                </wp:positionV>
                <wp:extent cx="2748943" cy="3060865"/>
                <wp:effectExtent l="19050" t="0" r="13335" b="6350"/>
                <wp:wrapNone/>
                <wp:docPr id="55" name="Gruppieren 55"/>
                <wp:cNvGraphicFramePr/>
                <a:graphic xmlns:a="http://schemas.openxmlformats.org/drawingml/2006/main">
                  <a:graphicData uri="http://schemas.microsoft.com/office/word/2010/wordprocessingGroup">
                    <wpg:wgp>
                      <wpg:cNvGrpSpPr/>
                      <wpg:grpSpPr>
                        <a:xfrm>
                          <a:off x="0" y="0"/>
                          <a:ext cx="2748943" cy="3060865"/>
                          <a:chOff x="0" y="0"/>
                          <a:chExt cx="2748943" cy="3060865"/>
                        </a:xfrm>
                      </wpg:grpSpPr>
                      <wps:wsp>
                        <wps:cNvPr id="52" name="Freihandform: Form 52"/>
                        <wps:cNvSpPr/>
                        <wps:spPr>
                          <a:xfrm>
                            <a:off x="0" y="429371"/>
                            <a:ext cx="2512612" cy="1491905"/>
                          </a:xfrm>
                          <a:custGeom>
                            <a:avLst/>
                            <a:gdLst>
                              <a:gd name="connsiteX0" fmla="*/ 0 w 4861249"/>
                              <a:gd name="connsiteY0" fmla="*/ 2911389 h 2947401"/>
                              <a:gd name="connsiteX1" fmla="*/ 1698171 w 4861249"/>
                              <a:gd name="connsiteY1" fmla="*/ 2538164 h 2947401"/>
                              <a:gd name="connsiteX2" fmla="*/ 2677886 w 4861249"/>
                              <a:gd name="connsiteY2" fmla="*/ 238 h 2947401"/>
                              <a:gd name="connsiteX3" fmla="*/ 3051110 w 4861249"/>
                              <a:gd name="connsiteY3" fmla="*/ 2388875 h 2947401"/>
                              <a:gd name="connsiteX4" fmla="*/ 4861249 w 4861249"/>
                              <a:gd name="connsiteY4" fmla="*/ 2930050 h 2947401"/>
                              <a:gd name="connsiteX5" fmla="*/ 4861249 w 4861249"/>
                              <a:gd name="connsiteY5" fmla="*/ 2930050 h 2947401"/>
                              <a:gd name="connsiteX6" fmla="*/ 4861249 w 4861249"/>
                              <a:gd name="connsiteY6" fmla="*/ 2930050 h 29474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861249" h="2947401">
                                <a:moveTo>
                                  <a:pt x="0" y="2911389"/>
                                </a:moveTo>
                                <a:cubicBezTo>
                                  <a:pt x="625928" y="2967372"/>
                                  <a:pt x="1251857" y="3023356"/>
                                  <a:pt x="1698171" y="2538164"/>
                                </a:cubicBezTo>
                                <a:cubicBezTo>
                                  <a:pt x="2144485" y="2052972"/>
                                  <a:pt x="2452396" y="25120"/>
                                  <a:pt x="2677886" y="238"/>
                                </a:cubicBezTo>
                                <a:cubicBezTo>
                                  <a:pt x="2903376" y="-24644"/>
                                  <a:pt x="2687216" y="1900573"/>
                                  <a:pt x="3051110" y="2388875"/>
                                </a:cubicBezTo>
                                <a:cubicBezTo>
                                  <a:pt x="3415004" y="2877177"/>
                                  <a:pt x="4861249" y="2930050"/>
                                  <a:pt x="4861249" y="2930050"/>
                                </a:cubicBezTo>
                                <a:lnTo>
                                  <a:pt x="4861249" y="2930050"/>
                                </a:lnTo>
                                <a:lnTo>
                                  <a:pt x="4861249" y="2930050"/>
                                </a:lnTo>
                              </a:path>
                            </a:pathLst>
                          </a:custGeom>
                          <a:noFill/>
                          <a:ln w="28575">
                            <a:solidFill>
                              <a:schemeClr val="bg1">
                                <a:lumMod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3" name="Gruppieren 53"/>
                        <wpg:cNvGrpSpPr/>
                        <wpg:grpSpPr>
                          <a:xfrm>
                            <a:off x="15903" y="0"/>
                            <a:ext cx="2733040" cy="3060865"/>
                            <a:chOff x="0" y="0"/>
                            <a:chExt cx="2733040" cy="3060865"/>
                          </a:xfrm>
                        </wpg:grpSpPr>
                        <wpg:grpSp>
                          <wpg:cNvPr id="35" name="Gruppieren 67"/>
                          <wpg:cNvGrpSpPr>
                            <a:grpSpLocks noChangeAspect="1"/>
                          </wpg:cNvGrpSpPr>
                          <wpg:grpSpPr>
                            <a:xfrm>
                              <a:off x="0" y="0"/>
                              <a:ext cx="2733040" cy="2194560"/>
                              <a:chOff x="0" y="0"/>
                              <a:chExt cx="5400000" cy="4335563"/>
                            </a:xfrm>
                          </wpg:grpSpPr>
                          <wps:wsp>
                            <wps:cNvPr id="36" name="Rechteck 36"/>
                            <wps:cNvSpPr/>
                            <wps:spPr>
                              <a:xfrm>
                                <a:off x="0" y="0"/>
                                <a:ext cx="5400000" cy="432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r Verbinder 37"/>
                            <wps:cNvCnPr/>
                            <wps:spPr>
                              <a:xfrm flipH="1" flipV="1">
                                <a:off x="2697232" y="4190643"/>
                                <a:ext cx="2768" cy="1293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Gerader Verbinder 38"/>
                            <wps:cNvCnPr/>
                            <wps:spPr>
                              <a:xfrm flipH="1">
                                <a:off x="112652" y="3873403"/>
                                <a:ext cx="4777274" cy="0"/>
                              </a:xfrm>
                              <a:prstGeom prst="line">
                                <a:avLst/>
                              </a:prstGeom>
                              <a:ln w="1905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Freihandform: Form 39"/>
                            <wps:cNvSpPr/>
                            <wps:spPr>
                              <a:xfrm>
                                <a:off x="569853" y="2949385"/>
                                <a:ext cx="4301412" cy="894761"/>
                              </a:xfrm>
                              <a:custGeom>
                                <a:avLst/>
                                <a:gdLst>
                                  <a:gd name="connsiteX0" fmla="*/ 4301412 w 4301412"/>
                                  <a:gd name="connsiteY0" fmla="*/ 858704 h 894761"/>
                                  <a:gd name="connsiteX1" fmla="*/ 3284375 w 4301412"/>
                                  <a:gd name="connsiteY1" fmla="*/ 728075 h 894761"/>
                                  <a:gd name="connsiteX2" fmla="*/ 2575249 w 4301412"/>
                                  <a:gd name="connsiteY2" fmla="*/ 410835 h 894761"/>
                                  <a:gd name="connsiteX3" fmla="*/ 1922106 w 4301412"/>
                                  <a:gd name="connsiteY3" fmla="*/ 288 h 894761"/>
                                  <a:gd name="connsiteX4" fmla="*/ 1175657 w 4301412"/>
                                  <a:gd name="connsiteY4" fmla="*/ 476149 h 894761"/>
                                  <a:gd name="connsiteX5" fmla="*/ 531845 w 4301412"/>
                                  <a:gd name="connsiteY5" fmla="*/ 840043 h 894761"/>
                                  <a:gd name="connsiteX6" fmla="*/ 0 w 4301412"/>
                                  <a:gd name="connsiteY6" fmla="*/ 886696 h 894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301412" h="894761">
                                    <a:moveTo>
                                      <a:pt x="4301412" y="858704"/>
                                    </a:moveTo>
                                    <a:cubicBezTo>
                                      <a:pt x="3936740" y="830712"/>
                                      <a:pt x="3572069" y="802720"/>
                                      <a:pt x="3284375" y="728075"/>
                                    </a:cubicBezTo>
                                    <a:cubicBezTo>
                                      <a:pt x="2996681" y="653430"/>
                                      <a:pt x="2802294" y="532133"/>
                                      <a:pt x="2575249" y="410835"/>
                                    </a:cubicBezTo>
                                    <a:cubicBezTo>
                                      <a:pt x="2348204" y="289537"/>
                                      <a:pt x="2155371" y="-10598"/>
                                      <a:pt x="1922106" y="288"/>
                                    </a:cubicBezTo>
                                    <a:cubicBezTo>
                                      <a:pt x="1688841" y="11174"/>
                                      <a:pt x="1407367" y="336190"/>
                                      <a:pt x="1175657" y="476149"/>
                                    </a:cubicBezTo>
                                    <a:cubicBezTo>
                                      <a:pt x="943947" y="616108"/>
                                      <a:pt x="727788" y="771619"/>
                                      <a:pt x="531845" y="840043"/>
                                    </a:cubicBezTo>
                                    <a:cubicBezTo>
                                      <a:pt x="335902" y="908467"/>
                                      <a:pt x="167951" y="897581"/>
                                      <a:pt x="0" y="886696"/>
                                    </a:cubicBezTo>
                                  </a:path>
                                </a:pathLst>
                              </a:cu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Freihandform: Form 40"/>
                            <wps:cNvSpPr/>
                            <wps:spPr>
                              <a:xfrm>
                                <a:off x="19346" y="859377"/>
                                <a:ext cx="4861249" cy="2947401"/>
                              </a:xfrm>
                              <a:custGeom>
                                <a:avLst/>
                                <a:gdLst>
                                  <a:gd name="connsiteX0" fmla="*/ 0 w 4861249"/>
                                  <a:gd name="connsiteY0" fmla="*/ 2911389 h 2947401"/>
                                  <a:gd name="connsiteX1" fmla="*/ 1698171 w 4861249"/>
                                  <a:gd name="connsiteY1" fmla="*/ 2538164 h 2947401"/>
                                  <a:gd name="connsiteX2" fmla="*/ 2677886 w 4861249"/>
                                  <a:gd name="connsiteY2" fmla="*/ 238 h 2947401"/>
                                  <a:gd name="connsiteX3" fmla="*/ 3051110 w 4861249"/>
                                  <a:gd name="connsiteY3" fmla="*/ 2388875 h 2947401"/>
                                  <a:gd name="connsiteX4" fmla="*/ 4861249 w 4861249"/>
                                  <a:gd name="connsiteY4" fmla="*/ 2930050 h 2947401"/>
                                  <a:gd name="connsiteX5" fmla="*/ 4861249 w 4861249"/>
                                  <a:gd name="connsiteY5" fmla="*/ 2930050 h 2947401"/>
                                  <a:gd name="connsiteX6" fmla="*/ 4861249 w 4861249"/>
                                  <a:gd name="connsiteY6" fmla="*/ 2930050 h 29474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861249" h="2947401">
                                    <a:moveTo>
                                      <a:pt x="0" y="2911389"/>
                                    </a:moveTo>
                                    <a:cubicBezTo>
                                      <a:pt x="625928" y="2967372"/>
                                      <a:pt x="1251857" y="3023356"/>
                                      <a:pt x="1698171" y="2538164"/>
                                    </a:cubicBezTo>
                                    <a:cubicBezTo>
                                      <a:pt x="2144485" y="2052972"/>
                                      <a:pt x="2452396" y="25120"/>
                                      <a:pt x="2677886" y="238"/>
                                    </a:cubicBezTo>
                                    <a:cubicBezTo>
                                      <a:pt x="2903376" y="-24644"/>
                                      <a:pt x="2687216" y="1900573"/>
                                      <a:pt x="3051110" y="2388875"/>
                                    </a:cubicBezTo>
                                    <a:cubicBezTo>
                                      <a:pt x="3415004" y="2877177"/>
                                      <a:pt x="4861249" y="2930050"/>
                                      <a:pt x="4861249" y="2930050"/>
                                    </a:cubicBezTo>
                                    <a:lnTo>
                                      <a:pt x="4861249" y="2930050"/>
                                    </a:lnTo>
                                    <a:lnTo>
                                      <a:pt x="4861249" y="29300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Freihandform: Form 41"/>
                            <wps:cNvSpPr/>
                            <wps:spPr>
                              <a:xfrm>
                                <a:off x="2212039" y="859377"/>
                                <a:ext cx="933061" cy="2984769"/>
                              </a:xfrm>
                              <a:custGeom>
                                <a:avLst/>
                                <a:gdLst>
                                  <a:gd name="connsiteX0" fmla="*/ 1156996 w 1156996"/>
                                  <a:gd name="connsiteY0" fmla="*/ 2743200 h 2743200"/>
                                  <a:gd name="connsiteX1" fmla="*/ 905069 w 1156996"/>
                                  <a:gd name="connsiteY1" fmla="*/ 2155372 h 2743200"/>
                                  <a:gd name="connsiteX2" fmla="*/ 569167 w 1156996"/>
                                  <a:gd name="connsiteY2" fmla="*/ 0 h 2743200"/>
                                  <a:gd name="connsiteX3" fmla="*/ 251927 w 1156996"/>
                                  <a:gd name="connsiteY3" fmla="*/ 2155372 h 2743200"/>
                                  <a:gd name="connsiteX4" fmla="*/ 0 w 1156996"/>
                                  <a:gd name="connsiteY4" fmla="*/ 2724539 h 2743200"/>
                                  <a:gd name="connsiteX5" fmla="*/ 0 w 1156996"/>
                                  <a:gd name="connsiteY5" fmla="*/ 2724539 h 2743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156996" h="2743200">
                                    <a:moveTo>
                                      <a:pt x="1156996" y="2743200"/>
                                    </a:moveTo>
                                    <a:cubicBezTo>
                                      <a:pt x="1080018" y="2677886"/>
                                      <a:pt x="1003040" y="2612572"/>
                                      <a:pt x="905069" y="2155372"/>
                                    </a:cubicBezTo>
                                    <a:cubicBezTo>
                                      <a:pt x="807098" y="1698172"/>
                                      <a:pt x="678024" y="0"/>
                                      <a:pt x="569167" y="0"/>
                                    </a:cubicBezTo>
                                    <a:cubicBezTo>
                                      <a:pt x="460310" y="0"/>
                                      <a:pt x="346788" y="1701282"/>
                                      <a:pt x="251927" y="2155372"/>
                                    </a:cubicBezTo>
                                    <a:cubicBezTo>
                                      <a:pt x="157066" y="2609462"/>
                                      <a:pt x="0" y="2724539"/>
                                      <a:pt x="0" y="2724539"/>
                                    </a:cubicBezTo>
                                    <a:lnTo>
                                      <a:pt x="0" y="2724539"/>
                                    </a:lnTo>
                                  </a:path>
                                </a:pathLst>
                              </a:custGeom>
                              <a:noFill/>
                              <a:ln w="19050">
                                <a:solidFill>
                                  <a:srgbClr val="C0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2" name="Gruppieren 42"/>
                            <wpg:cNvGrpSpPr/>
                            <wpg:grpSpPr>
                              <a:xfrm>
                                <a:off x="2184049" y="2361403"/>
                                <a:ext cx="653142" cy="1512000"/>
                                <a:chOff x="2184049" y="2361403"/>
                                <a:chExt cx="653142" cy="1512000"/>
                              </a:xfrm>
                            </wpg:grpSpPr>
                            <wps:wsp>
                              <wps:cNvPr id="43" name="Gerader Verbinder 43"/>
                              <wps:cNvCnPr/>
                              <wps:spPr>
                                <a:xfrm flipV="1">
                                  <a:off x="2529281" y="2361403"/>
                                  <a:ext cx="0" cy="151200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44" name="Gerader Verbinder 44"/>
                              <wps:cNvCnPr/>
                              <wps:spPr>
                                <a:xfrm>
                                  <a:off x="2184049" y="2361403"/>
                                  <a:ext cx="653142"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grpSp>
                          <wps:wsp>
                            <wps:cNvPr id="45" name="Gerader Verbinder 45"/>
                            <wps:cNvCnPr/>
                            <wps:spPr>
                              <a:xfrm flipH="1" flipV="1">
                                <a:off x="4048616" y="4205271"/>
                                <a:ext cx="2768" cy="1293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Gerader Verbinder 46"/>
                            <wps:cNvCnPr/>
                            <wps:spPr>
                              <a:xfrm flipH="1" flipV="1">
                                <a:off x="1347232" y="4190642"/>
                                <a:ext cx="2768" cy="1293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Gerader Verbinder 47"/>
                            <wps:cNvCnPr/>
                            <wps:spPr>
                              <a:xfrm flipH="1" flipV="1">
                                <a:off x="3372924" y="4190641"/>
                                <a:ext cx="2768" cy="1293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Gerader Verbinder 48"/>
                            <wps:cNvCnPr/>
                            <wps:spPr>
                              <a:xfrm flipH="1" flipV="1">
                                <a:off x="2021540" y="4190641"/>
                                <a:ext cx="2768" cy="1293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Gerader Verbinder 49"/>
                            <wps:cNvCnPr/>
                            <wps:spPr>
                              <a:xfrm flipH="1" flipV="1">
                                <a:off x="670848" y="4206206"/>
                                <a:ext cx="2768" cy="1293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Gerader Verbinder 50"/>
                            <wps:cNvCnPr/>
                            <wps:spPr>
                              <a:xfrm flipH="1" flipV="1">
                                <a:off x="4722924" y="4190640"/>
                                <a:ext cx="2768" cy="12935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1" name="Textfeld 51"/>
                          <wps:cNvSpPr txBox="1"/>
                          <wps:spPr>
                            <a:xfrm>
                              <a:off x="524786" y="2146465"/>
                              <a:ext cx="1644650" cy="914400"/>
                            </a:xfrm>
                            <a:prstGeom prst="rect">
                              <a:avLst/>
                            </a:prstGeom>
                            <a:noFill/>
                            <a:ln w="6350">
                              <a:noFill/>
                            </a:ln>
                          </wps:spPr>
                          <wps:txbx>
                            <w:txbxContent>
                              <w:p w14:paraId="132032C8" w14:textId="3F25C1E8" w:rsidR="00D06C08" w:rsidRDefault="00D06C08" w:rsidP="0031168D">
                                <w:pPr>
                                  <w:contextualSpacing/>
                                  <w:rPr>
                                    <w:sz w:val="18"/>
                                    <w:lang w:val="de-DE"/>
                                  </w:rPr>
                                </w:pPr>
                                <w:r w:rsidRPr="0031168D">
                                  <w:rPr>
                                    <w:sz w:val="18"/>
                                    <w:lang w:val="de-DE"/>
                                  </w:rPr>
                                  <w:t>-1</w:t>
                                </w:r>
                                <w:r>
                                  <w:rPr>
                                    <w:sz w:val="18"/>
                                    <w:lang w:val="de-DE"/>
                                  </w:rPr>
                                  <w:tab/>
                                  <w:t xml:space="preserve">          0</w:t>
                                </w:r>
                                <w:r>
                                  <w:rPr>
                                    <w:sz w:val="18"/>
                                    <w:lang w:val="de-DE"/>
                                  </w:rPr>
                                  <w:tab/>
                                </w:r>
                                <w:r>
                                  <w:rPr>
                                    <w:sz w:val="18"/>
                                    <w:lang w:val="de-DE"/>
                                  </w:rPr>
                                  <w:tab/>
                                  <w:t xml:space="preserve"> </w:t>
                                </w:r>
                                <w:r w:rsidRPr="0031168D">
                                  <w:rPr>
                                    <w:sz w:val="18"/>
                                    <w:lang w:val="de-DE"/>
                                  </w:rPr>
                                  <w:t>1</w:t>
                                </w:r>
                              </w:p>
                              <w:p w14:paraId="268CB3DB" w14:textId="3AC2CA51" w:rsidR="00D06C08" w:rsidRPr="0031168D" w:rsidRDefault="00D06C08" w:rsidP="0031168D">
                                <w:pPr>
                                  <w:contextualSpacing/>
                                  <w:jc w:val="center"/>
                                  <w:rPr>
                                    <w:sz w:val="22"/>
                                    <w:lang w:val="de-DE"/>
                                  </w:rPr>
                                </w:pPr>
                                <w:r w:rsidRPr="0031168D">
                                  <w:rPr>
                                    <w:sz w:val="22"/>
                                    <w:lang w:val="de-DE"/>
                                  </w:rPr>
                                  <w:t>Energy Transfer</w:t>
                                </w:r>
                                <w:r>
                                  <w:rPr>
                                    <w:sz w:val="22"/>
                                    <w:lang w:val="de-D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5BE5F5D" id="Gruppieren_x0020_55" o:spid="_x0000_s1028" style="position:absolute;left:0;text-align:left;margin-left:275.4pt;margin-top:28.05pt;width:216.45pt;height:241pt;z-index:251658238" coordsize="2748943,30608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">
                <v:shape id="Freihandform_x003a__x0020_Form_x0020_52" o:spid="_x0000_s1029" style="position:absolute;top:429371;width:2512612;height:1491905;visibility:visible;mso-wrap-style:square;v-text-anchor:middle" coordsize="4861249,29474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xPZxAAA&#10;ANsAAAAPAAAAZHJzL2Rvd25yZXYueG1sRI9Ba8JAFITvQv/D8oTedKPFUlJXCaLQU0HrweMj+9xE&#10;s29D9hnT/vquUOhxmJlvmOV68I3qqYt1YAOzaQaKuAy2Zmfg+LWbvIGKgmyxCUwGvinCevU0WmJu&#10;w5331B/EqQThmKOBSqTNtY5lRR7jNLTEyTuHzqMk2TltO7wnuG/0PMtetcea00KFLW0qKq+HmzdQ&#10;uE2//bwWp8XL9pS5n0F2t4sY8zweindQQoP8h//aH9bAYg6PL+kH6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cT2cQAAADbAAAADwAAAAAAAAAAAAAAAACXAgAAZHJzL2Rv&#10;d25yZXYueG1sUEsFBgAAAAAEAAQA9QAAAIgDAAAAAA==&#10;" path="m0,2911389c625928,2967372,1251857,3023356,1698171,2538164,2144485,2052972,2452396,25120,2677886,238,2903376,-24644,2687216,1900573,3051110,2388875,3415004,2877177,4861249,2930050,4861249,2930050l4861249,2930050,4861249,2930050e" filled="f" strokecolor="#7f7f7f [1612]" strokeweight="2.25pt">
                  <v:stroke dashstyle="1 1"/>
                  <v:path arrowok="t" o:connecttype="custom" o:connectlocs="0,1473677;877726,1284759;1384107,120;1577014,1209192;2512612,1483122;2512612,1483122;2512612,1483122" o:connectangles="0,0,0,0,0,0,0"/>
                </v:shape>
                <v:group id="Gruppieren_x0020_53" o:spid="_x0000_s1030" style="position:absolute;left:15903;width:2733040;height:3060865" coordsize="2733040,30608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group id="Gruppieren_x0020_67" o:spid="_x0000_s1031" style="position:absolute;width:2733040;height:2194560" coordsize="5400000,43355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o:lock v:ext="edit" aspectratio="t"/>
                    <v:rect id="Rechteck_x0020_36" o:spid="_x0000_s1032" style="position:absolute;width:5400000;height:432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rR+FvQAA&#10;ANsAAAAPAAAAZHJzL2Rvd25yZXYueG1sRI/BCsIwEETvgv8QVvCmqQpFqlFEEERPVvG8NGtbbDal&#10;iRr/3giCx2Fm3jDLdTCNeFLnassKJuMEBHFhdc2lgst5N5qDcB5ZY2OZFLzJwXrV7y0x0/bFJ3rm&#10;vhQRwi5DBZX3bSalKyoy6Ma2JY7ezXYGfZRdKXWHrwg3jZwmSSoN1hwXKmxpW1Fxzx9GwXV+0uUl&#10;HHJznD22t2nqTPBOqeEgbBYgPAX/D//ae61glsL3S/wBcvU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IrR+FvQAAANsAAAAPAAAAAAAAAAAAAAAAAJcCAABkcnMvZG93bnJldi54&#10;bWxQSwUGAAAAAAQABAD1AAAAgQMAAAAA&#10;" filled="f" strokecolor="black [3213]" strokeweight=".5pt"/>
                    <v:line id="Gerader_x0020_Verbinder_x0020_37" o:spid="_x0000_s1033" style="position:absolute;flip:x y;visibility:visible;mso-wrap-style:square" from="2697232,4190643" to="2700000,43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5j4sIAAADbAAAADwAAAGRycy9kb3ducmV2LnhtbESP0YrCMBRE3xf8h3AXfFk0VXGVahQR&#10;RJ+ErfsB1+aalG1uShO1/r0RhH0cZuYMs1x3rhY3akPlWcFomIEgLr2u2Cj4Pe0GcxAhImusPZOC&#10;BwVYr3ofS8y1v/MP3YpoRIJwyFGBjbHJpQylJYdh6Bvi5F186zAm2RqpW7wnuKvlOMu+pcOK04LF&#10;hraWyr/i6hRc97idTs7j87y2e2ncjo5T86VU/7PbLEBE6uJ/+N0+aAWTGby+pB8gV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t5j4sIAAADbAAAADwAAAAAAAAAAAAAA&#10;AAChAgAAZHJzL2Rvd25yZXYueG1sUEsFBgAAAAAEAAQA+QAAAJADAAAAAA==&#10;" strokecolor="black [3213]" strokeweight="1pt"/>
                    <v:line id="Gerader_x0020_Verbinder_x0020_38" o:spid="_x0000_s1034" style="position:absolute;flip:x;visibility:visible;mso-wrap-style:square" from="112652,3873403" to="4889926,3873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Rl5MAAAADbAAAADwAAAGRycy9kb3ducmV2LnhtbERPTWvCQBC9F/oflil4q5taKDV1DUUs&#10;eLI0ycXbkJ0mwexsyI4x8de7h0KPj/e9ySbXqZGG0Ho28LJMQBFX3rZcGyiLr+d3UEGQLXaeycBM&#10;AbLt48MGU+uv/ENjLrWKIRxSNNCI9KnWoWrIYVj6njhyv35wKBEOtbYDXmO46/QqSd60w5ZjQ4M9&#10;7RqqzvnFGTjY7zXPpbhTIfXEx32J9nY2ZvE0fX6AEprkX/znPlgDr3Fs/BJ/gN7e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0EZeTAAAAA2wAAAA8AAAAAAAAAAAAAAAAA&#10;oQIAAGRycy9kb3ducmV2LnhtbFBLBQYAAAAABAAEAPkAAACOAwAAAAA=&#10;" strokecolor="#00b050" strokeweight="1.5pt">
                      <v:stroke dashstyle="dash"/>
                    </v:line>
                    <v:shape id="Freihandform_x003a__x0020_Form_x0020_39" o:spid="_x0000_s1035" style="position:absolute;left:569853;top:2949385;width:4301412;height:894761;visibility:visible;mso-wrap-style:square;v-text-anchor:middle" coordsize="4301412,8947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M09uwQAA&#10;ANsAAAAPAAAAZHJzL2Rvd25yZXYueG1sRI9Bi8IwFITvwv6H8Bb2pqkKi1ajSFHwsgdbweujebbF&#10;5iUkUeu/3ywIexxm5htmvR1MLx7kQ2dZwXSSgSCure64UXCuDuMFiBCRNfaWScGLAmw3H6M15to+&#10;+USPMjYiQTjkqKCN0eVShrolg2FiHXHyrtYbjEn6RmqPzwQ3vZxl2bc02HFaaNFR0VJ9K+9GAVWX&#10;n/00FsXMz2/MrtxXC3dW6utz2K1ARBrif/jdPmoF8yX8fUk/QG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NPbsEAAADbAAAADwAAAAAAAAAAAAAAAACXAgAAZHJzL2Rvd25y&#10;ZXYueG1sUEsFBgAAAAAEAAQA9QAAAIUDAAAAAA==&#10;" path="m4301412,858704c3936740,830712,3572069,802720,3284375,728075,2996681,653430,2802294,532133,2575249,410835,2348204,289537,2155371,-10598,1922106,288,1688841,11174,1407367,336190,1175657,476149,943947,616108,727788,771619,531845,840043,335902,908467,167951,897581,,886696e" filled="f" strokecolor="#ffc000" strokeweight="1.5pt">
                      <v:path arrowok="t" o:connecttype="custom" o:connectlocs="4301412,858704;3284375,728075;2575249,410835;1922106,288;1175657,476149;531845,840043;0,886696" o:connectangles="0,0,0,0,0,0,0"/>
                    </v:shape>
                    <v:shape id="Freihandform_x003a__x0020_Form_x0020_40" o:spid="_x0000_s1036" style="position:absolute;left:19346;top:859377;width:4861249;height:2947401;visibility:visible;mso-wrap-style:square;v-text-anchor:middle" coordsize="4861249,29474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gIQrvwAA&#10;ANsAAAAPAAAAZHJzL2Rvd25yZXYueG1sRE/NisIwEL4L+w5hFrzImiralWoUd0H0au0DDM3Ylk0m&#10;3SbV+vbmIHj8+P43u8EacaPON44VzKYJCOLS6YYrBcXl8LUC4QOyRuOYFDzIw277Mdpgpt2dz3TL&#10;QyViCPsMFdQhtJmUvqzJop+6ljhyV9dZDBF2ldQd3mO4NXKeJKm02HBsqLGl35rKv7y3Cn5M8L05&#10;pX2x/P8uqmO6xNWkVWr8OezXIAIN4S1+uU9awSKuj1/iD5Db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6AhCu/AAAA2wAAAA8AAAAAAAAAAAAAAAAAlwIAAGRycy9kb3ducmV2&#10;LnhtbFBLBQYAAAAABAAEAPUAAACDAwAAAAA=&#10;" path="m0,2911389c625928,2967372,1251857,3023356,1698171,2538164,2144485,2052972,2452396,25120,2677886,238,2903376,-24644,2687216,1900573,3051110,2388875,3415004,2877177,4861249,2930050,4861249,2930050l4861249,2930050,4861249,2930050e" filled="f" strokecolor="black [3213]" strokeweight="1.5pt">
                      <v:path arrowok="t" o:connecttype="custom" o:connectlocs="0,2911389;1698171,2538164;2677886,238;3051110,2388875;4861249,2930050;4861249,2930050;4861249,2930050" o:connectangles="0,0,0,0,0,0,0"/>
                    </v:shape>
                    <v:shape id="Freihandform_x003a__x0020_Form_x0020_41" o:spid="_x0000_s1037" style="position:absolute;left:2212039;top:859377;width:933061;height:2984769;visibility:visible;mso-wrap-style:square;v-text-anchor:middle" coordsize="1156996,2743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02d3wwAA&#10;ANsAAAAPAAAAZHJzL2Rvd25yZXYueG1sRI9Ba4NAFITvgf6H5RV6CXW1lBBMNiKBgLm0aNL7i/uq&#10;UvetuBu1/75bKPQ4zMw3zD5bTC8mGl1nWUESxSCIa6s7bhRcL6fnLQjnkTX2lknBNznIDg+rPaba&#10;zlzSVPlGBAi7FBW03g+plK5uyaCL7EAcvE87GvRBjo3UI84Bbnr5EscbabDjsNDiQMeW6q/qbhTY&#10;/N1o3JQVrZNjfS6Wj7fhdlLq6XHJdyA8Lf4//NcutILXBH6/hB8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02d3wwAAANsAAAAPAAAAAAAAAAAAAAAAAJcCAABkcnMvZG93&#10;bnJldi54bWxQSwUGAAAAAAQABAD1AAAAhwMAAAAA&#10;" path="m1156996,2743200c1080018,2677886,1003040,2612572,905069,2155372,807098,1698172,678024,,569167,,460310,,346788,1701282,251927,2155372,157066,2609462,,2724539,,2724539l0,2724539e" filled="f" strokecolor="#c00000" strokeweight="1.5pt">
                      <v:stroke dashstyle="1 1"/>
                      <v:path arrowok="t" o:connecttype="custom" o:connectlocs="933061,2984769;729894,2345176;459006,0;203167,2345176;0,2964465;0,2964465" o:connectangles="0,0,0,0,0,0"/>
                    </v:shape>
                    <v:group id="Gruppieren_x0020_42" o:spid="_x0000_s1038" style="position:absolute;left:2184049;top:2361403;width:653142;height:1512000" coordorigin="2184049,2361403" coordsize="653142,151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line id="Gerader_x0020_Verbinder_x0020_43" o:spid="_x0000_s1039" style="position:absolute;flip:y;visibility:visible;mso-wrap-style:square" from="2529281,2361403" to="2529281,3873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Z5xsQAAADbAAAADwAAAGRycy9kb3ducmV2LnhtbESPzWsCMRTE7wX/h/AEbzXrB0VWo+gW&#10;qfRQcPXi7ZG8/cDNy7JJdfvfm4LgcZiZ3zCrTW8bcaPO144VTMYJCGLtTM2lgvNp/74A4QOywcYx&#10;KfgjD5v14G2FqXF3PtItD6WIEPYpKqhCaFMpva7Ioh+7ljh6hesshii7UpoO7xFuGzlNkg9psea4&#10;UGFLWUX6mv9aBdlP0ZrjVl++z1+f+8NOZ0U2zZUaDfvtEkSgPrzCz/bBKJjP4P9L/AFy/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JnnGxAAAANsAAAAPAAAAAAAAAAAA&#10;AAAAAKECAABkcnMvZG93bnJldi54bWxQSwUGAAAAAAQABAD5AAAAkgMAAAAA&#10;" strokecolor="#4579b8 [3044]" strokeweight="1.25pt"/>
                      <v:line id="Gerader_x0020_Verbinder_x0020_44" o:spid="_x0000_s1040" style="position:absolute;visibility:visible;mso-wrap-style:square" from="2184049,2361403" to="2837191,2361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ODeMcQAAADbAAAADwAAAGRycy9kb3ducmV2LnhtbESPQWvCQBSE7wX/w/IEb3VjCaVEVxFR&#10;KOKhjRI8PnafSTD7NmbXGP99t1DocZiZb5jFarCN6KnztWMFs2kCglg7U3Op4HTcvX6A8AHZYOOY&#10;FDzJw2o5ellgZtyDv6nPQykihH2GCqoQ2kxKryuy6KeuJY7exXUWQ5RdKU2Hjwi3jXxLkndpsea4&#10;UGFLm4r0Nb9bBV/6OMv7dLfHYmubmz4Xh31fKDUZD+s5iEBD+A//tT+NgjSF3y/xB8jl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4N4xxAAAANsAAAAPAAAAAAAAAAAA&#10;AAAAAKECAABkcnMvZG93bnJldi54bWxQSwUGAAAAAAQABAD5AAAAkgMAAAAA&#10;" strokecolor="#4579b8 [3044]" strokeweight="1.25pt"/>
                    </v:group>
                    <v:line id="Gerader_x0020_Verbinder_x0020_45" o:spid="_x0000_s1041" style="position:absolute;flip:x y;visibility:visible;mso-wrap-style:square" from="4048616,4205271" to="4051384,43346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Yrc8IAAADbAAAADwAAAGRycy9kb3ducmV2LnhtbESP3YrCMBSE74V9h3AWvBFN/alINcoi&#10;iF4JuvsAx+aYlG1OShO1+/YbQfBymJlvmNWmc7W4UxsqzwrGowwEcel1xUbBz/duuAARIrLG2jMp&#10;+KMAm/VHb4WF9g8+0f0cjUgQDgUqsDE2hZShtOQwjHxDnLyrbx3GJFsjdYuPBHe1nGTZXDqsOC1Y&#10;bGhrqfw935yC2x63+fQyuSxqu5fG7eiYm4FS/c/uawkiUhff4Vf7oBXMcnh+ST9Arv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Yrc8IAAADbAAAADwAAAAAAAAAAAAAA&#10;AAChAgAAZHJzL2Rvd25yZXYueG1sUEsFBgAAAAAEAAQA+QAAAJADAAAAAA==&#10;" strokecolor="black [3213]" strokeweight="1pt"/>
                    <v:line id="Gerader_x0020_Verbinder_x0020_46" o:spid="_x0000_s1042" style="position:absolute;flip:x y;visibility:visible;mso-wrap-style:square" from="1347232,4190642" to="1350000,43199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S1BMIAAADbAAAADwAAAGRycy9kb3ducmV2LnhtbESP3YrCMBSE7wXfIZwFb2RN/UWqUUQQ&#10;vRKs+wDH5piUbU5KE7X79puFBS+HmfmGWW87V4sntaHyrGA8ykAQl15XbBR8XQ+fSxAhImusPZOC&#10;Hwqw3fR7a8y1f/GFnkU0IkE45KjAxtjkUobSksMw8g1x8u6+dRiTbI3ULb4S3NVykmUL6bDitGCx&#10;ob2l8rt4OAWPI+7n09vktqztURp3oPPcDJUafHS7FYhIXXyH/9snrWC2gL8v6Qf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ZS1BMIAAADbAAAADwAAAAAAAAAAAAAA&#10;AAChAgAAZHJzL2Rvd25yZXYueG1sUEsFBgAAAAAEAAQA+QAAAJADAAAAAA==&#10;" strokecolor="black [3213]" strokeweight="1pt"/>
                    <v:line id="Gerader_x0020_Verbinder_x0020_47" o:spid="_x0000_s1043" style="position:absolute;flip:x y;visibility:visible;mso-wrap-style:square" from="3372924,4190641" to="3375692,43199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gQn8IAAADbAAAADwAAAGRycy9kb3ducmV2LnhtbESPzYoCMRCE78K+Q+gFL6KZ9W9l1iiL&#10;IHoS/HmAdtKbDDvpDJOo49sbQfBYVNVX1HzZukpcqQmlZwVfgwwEceF1yUbB6bjuz0CEiKyx8kwK&#10;7hRgufjozDHX/sZ7uh6iEQnCIUcFNsY6lzIUlhyGga+Jk/fnG4cxycZI3eAtwV0lh1k2lQ5LTgsW&#10;a1pZKv4PF6fgssHVZHQenmeV3Ujj1rSbmJ5S3c/29wdEpDa+w6/2VisYf8PzS/oBcvE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tgQn8IAAADbAAAADwAAAAAAAAAAAAAA&#10;AAChAgAAZHJzL2Rvd25yZXYueG1sUEsFBgAAAAAEAAQA+QAAAJADAAAAAA==&#10;" strokecolor="black [3213]" strokeweight="1pt"/>
                    <v:line id="Gerader_x0020_Verbinder_x0020_48" o:spid="_x0000_s1044" style="position:absolute;flip:x y;visibility:visible;mso-wrap-style:square" from="2021540,4190641" to="2024308,43199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eE7b8AAADbAAAADwAAAGRycy9kb3ducmV2LnhtbERPy4rCMBTdC/MP4Q64EZvqqEjHKCKI&#10;sxJ8fMC1uSZlmpvSxFr/frIYcHk479Wmd7XoqA2VZwWTLAdBXHpdsVFwvezHSxAhImusPZOCFwXY&#10;rD8GKyy0f/KJunM0IoVwKFCBjbEppAylJYch8w1x4u6+dRgTbI3ULT5TuKvlNM8X0mHFqcFiQztL&#10;5e/54RQ8Dribf92mt2VtD9K4PR3nZqTU8LPffoOI1Me3+N/9oxXM0tj0Jf0Auf4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0eE7b8AAADbAAAADwAAAAAAAAAAAAAAAACh&#10;AgAAZHJzL2Rvd25yZXYueG1sUEsFBgAAAAAEAAQA+QAAAI0DAAAAAA==&#10;" strokecolor="black [3213]" strokeweight="1pt"/>
                    <v:line id="Gerader_x0020_Verbinder_x0020_49" o:spid="_x0000_s1045" style="position:absolute;flip:x y;visibility:visible;mso-wrap-style:square" from="670848,4206206" to="673616,4335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AshdsIAAADbAAAADwAAAGRycy9kb3ducmV2LnhtbESPzYoCMRCE78K+Q+gFL6KZ9Q931iiL&#10;IHoS/HmAdtKbDDvpDJOo49sbQfBYVNVX1HzZukpcqQmlZwVfgwwEceF1yUbB6bjuz0CEiKyx8kwK&#10;7hRgufjozDHX/sZ7uh6iEQnCIUcFNsY6lzIUlhyGga+Jk/fnG4cxycZI3eAtwV0lh1k2lQ5LTgsW&#10;a1pZKv4PF6fgssHVZHQenmeV3Ujj1rSbmJ5S3c/29wdEpDa+w6/2VisYf8PzS/oBcvE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AshdsIAAADbAAAADwAAAAAAAAAAAAAA&#10;AAChAgAAZHJzL2Rvd25yZXYueG1sUEsFBgAAAAAEAAQA+QAAAJADAAAAAA==&#10;" strokecolor="black [3213]" strokeweight="1pt"/>
                    <v:line id="Gerader_x0020_Verbinder_x0020_50" o:spid="_x0000_s1046" style="position:absolute;flip:x y;visibility:visible;mso-wrap-style:square" from="4722924,4190640" to="4725692,43199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geNr0AAADbAAAADwAAAGRycy9kb3ducmV2LnhtbERPzYrCMBC+C75DGMGLaKpLRapRRBA9&#10;LejuA4zNmBSbSWmi1rc3B8Hjx/e/2nSuFg9qQ+VZwXSSgSAuva7YKPj/248XIEJE1lh7JgUvCrBZ&#10;93srLLR/8oke52hECuFQoAIbY1NIGUpLDsPEN8SJu/rWYUywNVK3+EzhrpazLJtLhxWnBosN7SyV&#10;t/PdKbgfcJf/XGaXRW0P0rg9/eZmpNRw0G2XICJ18Sv+uI9aQZ7Wpy/pB8j1G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zoHja9AAAA2wAAAA8AAAAAAAAAAAAAAAAAoQIA&#10;AGRycy9kb3ducmV2LnhtbFBLBQYAAAAABAAEAPkAAACLAwAAAAA=&#10;" strokecolor="black [3213]" strokeweight="1pt"/>
                  </v:group>
                  <v:shape id="Textfeld_x0020_51" o:spid="_x0000_s1047" type="#_x0000_t202" style="position:absolute;left:524786;top:2146465;width:164465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PxoxQAA&#10;ANsAAAAPAAAAZHJzL2Rvd25yZXYueG1sRI9BawIxFITvgv8hPMGL1KxCpaxGaQstUqxSLeLxsXnd&#10;LG5eliTq+u9NQfA4zMw3zGzR2lqcyYfKsYLRMANBXDhdcangd/fx9AIiRGSNtWNScKUAi3m3M8Nc&#10;uwv/0HkbS5EgHHJUYGJscilDYchiGLqGOHl/zluMSfpSao+XBLe1HGfZRFqsOC0YbOjdUHHcnqyC&#10;o/kabLLP77f9ZHn1693JHfzqoFS/175OQURq4yN8by+1gucR/H9JP0D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Sg/GjFAAAA2wAAAA8AAAAAAAAAAAAAAAAAlwIAAGRycy9k&#10;b3ducmV2LnhtbFBLBQYAAAAABAAEAPUAAACJAwAAAAA=&#10;" filled="f" stroked="f" strokeweight=".5pt">
                    <v:textbox>
                      <w:txbxContent>
                        <w:p w14:paraId="132032C8" w14:textId="3F25C1E8" w:rsidR="00D06C08" w:rsidRDefault="00D06C08" w:rsidP="0031168D">
                          <w:pPr>
                            <w:contextualSpacing/>
                            <w:rPr>
                              <w:sz w:val="18"/>
                              <w:lang w:val="de-DE"/>
                            </w:rPr>
                          </w:pPr>
                          <w:r w:rsidRPr="0031168D">
                            <w:rPr>
                              <w:sz w:val="18"/>
                              <w:lang w:val="de-DE"/>
                            </w:rPr>
                            <w:t>-1</w:t>
                          </w:r>
                          <w:r>
                            <w:rPr>
                              <w:sz w:val="18"/>
                              <w:lang w:val="de-DE"/>
                            </w:rPr>
                            <w:tab/>
                            <w:t xml:space="preserve">          0</w:t>
                          </w:r>
                          <w:r>
                            <w:rPr>
                              <w:sz w:val="18"/>
                              <w:lang w:val="de-DE"/>
                            </w:rPr>
                            <w:tab/>
                          </w:r>
                          <w:r>
                            <w:rPr>
                              <w:sz w:val="18"/>
                              <w:lang w:val="de-DE"/>
                            </w:rPr>
                            <w:tab/>
                            <w:t xml:space="preserve"> </w:t>
                          </w:r>
                          <w:r w:rsidRPr="0031168D">
                            <w:rPr>
                              <w:sz w:val="18"/>
                              <w:lang w:val="de-DE"/>
                            </w:rPr>
                            <w:t>1</w:t>
                          </w:r>
                        </w:p>
                        <w:p w14:paraId="268CB3DB" w14:textId="3AC2CA51" w:rsidR="00D06C08" w:rsidRPr="0031168D" w:rsidRDefault="00D06C08" w:rsidP="0031168D">
                          <w:pPr>
                            <w:contextualSpacing/>
                            <w:jc w:val="center"/>
                            <w:rPr>
                              <w:sz w:val="22"/>
                              <w:lang w:val="de-DE"/>
                            </w:rPr>
                          </w:pPr>
                          <w:r w:rsidRPr="0031168D">
                            <w:rPr>
                              <w:sz w:val="22"/>
                              <w:lang w:val="de-DE"/>
                            </w:rPr>
                            <w:t>Energy Transfer</w:t>
                          </w:r>
                          <w:r>
                            <w:rPr>
                              <w:sz w:val="22"/>
                              <w:lang w:val="de-DE"/>
                            </w:rPr>
                            <w:t xml:space="preserve"> </w:t>
                          </w:r>
                        </w:p>
                      </w:txbxContent>
                    </v:textbox>
                  </v:shape>
                </v:group>
              </v:group>
            </w:pict>
          </mc:Fallback>
        </mc:AlternateContent>
      </w:r>
      <w:r w:rsidR="007E53A6">
        <w:rPr>
          <w:noProof/>
        </w:rPr>
        <mc:AlternateContent>
          <mc:Choice Requires="wps">
            <w:drawing>
              <wp:anchor distT="0" distB="0" distL="114300" distR="114300" simplePos="0" relativeHeight="251668480" behindDoc="0" locked="0" layoutInCell="1" allowOverlap="1" wp14:anchorId="74C3511C" wp14:editId="6814794D">
                <wp:simplePos x="0" y="0"/>
                <wp:positionH relativeFrom="column">
                  <wp:posOffset>4935855</wp:posOffset>
                </wp:positionH>
                <wp:positionV relativeFrom="paragraph">
                  <wp:posOffset>1437309</wp:posOffset>
                </wp:positionV>
                <wp:extent cx="554355" cy="91440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554355" cy="914400"/>
                        </a:xfrm>
                        <a:prstGeom prst="rect">
                          <a:avLst/>
                        </a:prstGeom>
                        <a:noFill/>
                        <a:ln w="6350">
                          <a:noFill/>
                        </a:ln>
                      </wps:spPr>
                      <wps:txbx>
                        <w:txbxContent>
                          <w:p w14:paraId="19F98817" w14:textId="4E15F608" w:rsidR="00D06C08" w:rsidRPr="007E53A6" w:rsidRDefault="00D06C08">
                            <w:pPr>
                              <w:rPr>
                                <w:b/>
                                <w:color w:val="4F81BD" w:themeColor="accent1"/>
                                <w:sz w:val="20"/>
                                <w:lang w:val="de-DE"/>
                              </w:rPr>
                            </w:pPr>
                            <w:r w:rsidRPr="007E53A6">
                              <w:rPr>
                                <w:b/>
                                <w:color w:val="4F81BD" w:themeColor="accent1"/>
                                <w:sz w:val="20"/>
                                <w:lang w:val="de-DE"/>
                              </w:rPr>
                              <w:t>FWHM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3511C" id="Textfeld_x0020_54" o:spid="_x0000_s1048" type="#_x0000_t202" style="position:absolute;left:0;text-align:left;margin-left:388.65pt;margin-top:113.15pt;width:43.65pt;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" filled="f" stroked="f" strokeweight=".5pt">
                <v:textbox>
                  <w:txbxContent>
                    <w:p w14:paraId="19F98817" w14:textId="4E15F608" w:rsidR="00D06C08" w:rsidRPr="007E53A6" w:rsidRDefault="00D06C08">
                      <w:pPr>
                        <w:rPr>
                          <w:b/>
                          <w:color w:val="4F81BD" w:themeColor="accent1"/>
                          <w:sz w:val="20"/>
                          <w:lang w:val="de-DE"/>
                        </w:rPr>
                      </w:pPr>
                      <w:r w:rsidRPr="007E53A6">
                        <w:rPr>
                          <w:b/>
                          <w:color w:val="4F81BD" w:themeColor="accent1"/>
                          <w:sz w:val="20"/>
                          <w:lang w:val="de-DE"/>
                        </w:rPr>
                        <w:t>FWHM</w:t>
                      </w:r>
                    </w:p>
                  </w:txbxContent>
                </v:textbox>
              </v:shape>
            </w:pict>
          </mc:Fallback>
        </mc:AlternateContent>
      </w:r>
      <w:r w:rsidR="0031168D">
        <w:rPr>
          <w:noProof/>
        </w:rPr>
        <w:drawing>
          <wp:anchor distT="0" distB="0" distL="114300" distR="114300" simplePos="0" relativeHeight="251665408" behindDoc="0" locked="0" layoutInCell="1" allowOverlap="1" wp14:anchorId="7334D3E2" wp14:editId="0686C773">
            <wp:simplePos x="0" y="0"/>
            <wp:positionH relativeFrom="page">
              <wp:posOffset>592731</wp:posOffset>
            </wp:positionH>
            <wp:positionV relativeFrom="paragraph">
              <wp:posOffset>15240</wp:posOffset>
            </wp:positionV>
            <wp:extent cx="4392799" cy="3069204"/>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2799" cy="3069204"/>
                    </a:xfrm>
                    <a:prstGeom prst="rect">
                      <a:avLst/>
                    </a:prstGeom>
                    <a:noFill/>
                    <a:ln>
                      <a:noFill/>
                    </a:ln>
                  </pic:spPr>
                </pic:pic>
              </a:graphicData>
            </a:graphic>
          </wp:anchor>
        </w:drawing>
      </w:r>
      <w:r w:rsidR="007E18A0" w:rsidRPr="009D4CAB">
        <w:rPr>
          <w:b/>
        </w:rPr>
        <w:t xml:space="preserve">Figure </w:t>
      </w:r>
      <w:r w:rsidR="00C53617" w:rsidRPr="009D4CAB">
        <w:rPr>
          <w:b/>
        </w:rPr>
        <w:t>3.</w:t>
      </w:r>
      <w:r w:rsidR="00E35FBE">
        <w:rPr>
          <w:b/>
        </w:rPr>
        <w:t>4</w:t>
      </w:r>
      <w:r w:rsidR="007E18A0" w:rsidRPr="009D4CAB">
        <w:rPr>
          <w:b/>
        </w:rPr>
        <w:t>:</w:t>
      </w:r>
      <w:r w:rsidR="007E18A0" w:rsidRPr="00355CA3">
        <w:t xml:space="preserve"> </w:t>
      </w:r>
      <w:r w:rsidR="0031168D">
        <w:t>(</w:t>
      </w:r>
      <w:r w:rsidR="0031168D" w:rsidRPr="009D4CAB">
        <w:rPr>
          <w:b/>
        </w:rPr>
        <w:t>Left</w:t>
      </w:r>
      <w:r w:rsidR="0031168D">
        <w:t>) S</w:t>
      </w:r>
      <w:r w:rsidR="0031168D" w:rsidRPr="0031168D">
        <w:rPr>
          <w:vertAlign w:val="subscript"/>
        </w:rPr>
        <w:t>inc</w:t>
      </w:r>
      <w:r w:rsidR="0031168D">
        <w:t xml:space="preserve"> (Q,ω) </w:t>
      </w:r>
      <w:r w:rsidR="00672D11">
        <w:t>for 60Ta-LLZO measured at 400 K</w:t>
      </w:r>
      <w:r w:rsidR="0031168D">
        <w:t xml:space="preserve"> </w:t>
      </w:r>
      <w:r w:rsidR="009D4CAB">
        <w:t>at its lowest exchange momentum Q = 0.3 Å</w:t>
      </w:r>
      <w:r w:rsidR="009D4CAB" w:rsidRPr="009D4CAB">
        <w:rPr>
          <w:vertAlign w:val="superscript"/>
        </w:rPr>
        <w:t>-1</w:t>
      </w:r>
      <w:r w:rsidR="009D4CAB">
        <w:t xml:space="preserve"> and i</w:t>
      </w:r>
      <w:r w:rsidR="0031168D">
        <w:t xml:space="preserve">ts </w:t>
      </w:r>
      <w:r w:rsidR="009D4CAB">
        <w:t xml:space="preserve">resolution convoluted </w:t>
      </w:r>
      <w:r w:rsidR="0031168D">
        <w:t>fit</w:t>
      </w:r>
      <w:r w:rsidR="009D4CAB">
        <w:t xml:space="preserve"> (red line)</w:t>
      </w:r>
      <w:r w:rsidR="007E18A0" w:rsidRPr="00355CA3">
        <w:t>.</w:t>
      </w:r>
      <w:r w:rsidR="00D0773F" w:rsidRPr="00355CA3">
        <w:t xml:space="preserve"> </w:t>
      </w:r>
      <w:r w:rsidR="0031168D">
        <w:t>(</w:t>
      </w:r>
      <w:r w:rsidR="0031168D" w:rsidRPr="009D4CAB">
        <w:rPr>
          <w:b/>
        </w:rPr>
        <w:t>Right</w:t>
      </w:r>
      <w:commentRangeStart w:id="199"/>
      <w:r w:rsidR="0031168D">
        <w:t xml:space="preserve">) Schematic </w:t>
      </w:r>
      <w:r w:rsidR="007E53A6">
        <w:t>of</w:t>
      </w:r>
      <w:r w:rsidR="0031168D">
        <w:t xml:space="preserve"> </w:t>
      </w:r>
      <w:r w:rsidR="00E67E67">
        <w:t xml:space="preserve">least-squares </w:t>
      </w:r>
      <w:r w:rsidR="007E53A6">
        <w:t xml:space="preserve">fitting (black line) </w:t>
      </w:r>
      <w:r w:rsidR="00E67E67">
        <w:t xml:space="preserve">QENS </w:t>
      </w:r>
      <w:r w:rsidR="007E53A6">
        <w:t xml:space="preserve">data (grey dots). </w:t>
      </w:r>
      <w:r w:rsidR="005E4A67">
        <w:t>Being</w:t>
      </w:r>
      <w:r w:rsidR="007E53A6">
        <w:t xml:space="preserve"> composed of</w:t>
      </w:r>
      <w:r w:rsidR="0031168D">
        <w:t xml:space="preserve"> delta function (red dotted line)</w:t>
      </w:r>
      <w:r w:rsidR="007E53A6">
        <w:t xml:space="preserve">, Lorentzian fit (orange line) and background (green dashes). </w:t>
      </w:r>
      <w:r>
        <w:t>Peak b</w:t>
      </w:r>
      <w:r w:rsidR="00041EEB">
        <w:t>roadening ins measured as</w:t>
      </w:r>
      <w:r w:rsidR="007E53A6">
        <w:t xml:space="preserve"> </w:t>
      </w:r>
      <w:r w:rsidR="00041EEB">
        <w:t>full-</w:t>
      </w:r>
      <w:r>
        <w:t>with half maximum (FWHM).</w:t>
      </w:r>
      <w:commentRangeEnd w:id="199"/>
      <w:r w:rsidR="00F716A0">
        <w:rPr>
          <w:rStyle w:val="CommentReference"/>
        </w:rPr>
        <w:commentReference w:id="199"/>
      </w:r>
    </w:p>
    <w:p w14:paraId="23528566" w14:textId="374C94B0" w:rsidR="00BE00BA" w:rsidRDefault="00041EEB" w:rsidP="007E18A0">
      <w:pPr>
        <w:jc w:val="both"/>
        <w:rPr>
          <w:rFonts w:eastAsia="Times New Roman"/>
          <w:szCs w:val="24"/>
        </w:rPr>
      </w:pPr>
      <w:r>
        <w:rPr>
          <w:rFonts w:eastAsia="Times New Roman"/>
          <w:szCs w:val="24"/>
        </w:rPr>
        <w:t xml:space="preserve">Finally, the self-diffusion </w:t>
      </w:r>
      <w:r w:rsidR="005F0384">
        <w:rPr>
          <w:rFonts w:eastAsia="Times New Roman"/>
          <w:szCs w:val="24"/>
        </w:rPr>
        <w:t>constant</w:t>
      </w:r>
      <w:r>
        <w:rPr>
          <w:rFonts w:eastAsia="Times New Roman"/>
          <w:szCs w:val="24"/>
        </w:rPr>
        <w:t> </w:t>
      </w:r>
      <w:r w:rsidRPr="009411A7">
        <w:rPr>
          <w:rFonts w:eastAsia="Times New Roman"/>
          <w:i/>
          <w:szCs w:val="24"/>
        </w:rPr>
        <w:t>D</w:t>
      </w:r>
      <w:r w:rsidR="009411A7">
        <w:rPr>
          <w:rFonts w:eastAsia="Times New Roman"/>
          <w:i/>
          <w:szCs w:val="24"/>
          <w:vertAlign w:val="subscript"/>
        </w:rPr>
        <w:t xml:space="preserve"> </w:t>
      </w:r>
      <w:r>
        <w:rPr>
          <w:rFonts w:eastAsia="Times New Roman"/>
          <w:szCs w:val="24"/>
        </w:rPr>
        <w:t>can be calculated from the expression</w:t>
      </w:r>
      <w:r w:rsidR="00160CB1">
        <w:rPr>
          <w:rFonts w:eastAsia="Times New Roman"/>
          <w:szCs w:val="24"/>
        </w:rPr>
        <w:t> (2) [Cerclier] over the whole range of momentum transfers </w:t>
      </w:r>
      <w:r w:rsidR="00160CB1" w:rsidRPr="00160CB1">
        <w:rPr>
          <w:rFonts w:eastAsia="Times New Roman"/>
          <w:i/>
          <w:szCs w:val="24"/>
        </w:rPr>
        <w:t>Q</w:t>
      </w:r>
      <w:r w:rsidR="009411A7" w:rsidRPr="009411A7">
        <w:rPr>
          <w:rFonts w:eastAsia="Times New Roman"/>
          <w:szCs w:val="24"/>
        </w:rPr>
        <w:t xml:space="preserve">, in which </w:t>
      </w:r>
      <w:r w:rsidR="009411A7">
        <w:rPr>
          <w:rFonts w:eastAsia="Times New Roman"/>
          <w:szCs w:val="24"/>
        </w:rPr>
        <w:t>τ</w:t>
      </w:r>
      <w:r w:rsidR="009411A7" w:rsidRPr="009411A7">
        <w:rPr>
          <w:rFonts w:eastAsia="Times New Roman"/>
          <w:szCs w:val="24"/>
          <w:vertAlign w:val="subscript"/>
        </w:rPr>
        <w:t>0</w:t>
      </w:r>
      <w:r w:rsidR="009411A7">
        <w:rPr>
          <w:rFonts w:eastAsia="Times New Roman"/>
          <w:szCs w:val="24"/>
        </w:rPr>
        <w:t xml:space="preserve"> is the characteristic residue time between ion jumps and </w:t>
      </w:r>
      <m:oMath>
        <m:r>
          <w:rPr>
            <w:rFonts w:ascii="Cambria Math" w:eastAsia="Times New Roman" w:hAnsi="Cambria Math"/>
            <w:szCs w:val="24"/>
          </w:rPr>
          <m:t xml:space="preserve">ћ </m:t>
        </m:r>
      </m:oMath>
      <w:r w:rsidR="009411A7">
        <w:rPr>
          <w:rFonts w:eastAsia="Times New Roman"/>
          <w:szCs w:val="24"/>
        </w:rPr>
        <w:t>is the reduced Planck constant</w:t>
      </w:r>
      <w:r w:rsidR="00160CB1">
        <w:rPr>
          <w:rFonts w:eastAsia="Times New Roman"/>
          <w:szCs w:val="24"/>
        </w:rPr>
        <w:t>:</w:t>
      </w:r>
    </w:p>
    <w:p w14:paraId="0B588168" w14:textId="237C5076" w:rsidR="00041EEB" w:rsidRDefault="00F716A0" w:rsidP="007E18A0">
      <w:pPr>
        <w:jc w:val="both"/>
        <w:rPr>
          <w:rFonts w:eastAsia="Times New Roman"/>
          <w:szCs w:val="24"/>
        </w:rPr>
      </w:pPr>
      <w:ins w:id="201" w:author="souleymane diallo" w:date="2016-11-22T11:52:00Z">
        <m:oMath>
          <m:r>
            <w:rPr>
              <w:rFonts w:ascii="Cambria Math" w:eastAsia="Times New Roman" w:hAnsi="Cambria Math"/>
              <w:szCs w:val="24"/>
            </w:rPr>
            <m:t>H</m:t>
          </m:r>
        </m:oMath>
      </w:ins>
      <w:del w:id="202" w:author="souleymane diallo" w:date="2016-11-22T11:52:00Z">
        <m:oMath>
          <m:r>
            <w:rPr>
              <w:rFonts w:ascii="Cambria Math" w:eastAsia="Times New Roman" w:hAnsi="Cambria Math"/>
              <w:szCs w:val="24"/>
            </w:rPr>
            <m:t>F</m:t>
          </m:r>
        </m:oMath>
      </w:del>
      <m:oMath>
        <m:r>
          <w:rPr>
            <w:rFonts w:ascii="Cambria Math" w:eastAsia="Times New Roman" w:hAnsi="Cambria Math"/>
            <w:szCs w:val="24"/>
          </w:rPr>
          <m:t>WHM=</m:t>
        </m:r>
        <m:f>
          <m:fPr>
            <m:ctrlPr>
              <w:rPr>
                <w:rFonts w:ascii="Cambria Math" w:eastAsia="Times New Roman" w:hAnsi="Cambria Math"/>
                <w:i/>
                <w:szCs w:val="24"/>
              </w:rPr>
            </m:ctrlPr>
          </m:fPr>
          <m:num>
            <w:del w:id="203" w:author="souleymane diallo" w:date="2016-11-22T11:52:00Z">
              <m:r>
                <w:rPr>
                  <w:rFonts w:ascii="Cambria Math" w:eastAsia="Times New Roman" w:hAnsi="Cambria Math"/>
                  <w:szCs w:val="24"/>
                </w:rPr>
                <m:t>2</m:t>
              </m:r>
            </w:del>
            <m:r>
              <w:rPr>
                <w:rFonts w:ascii="Cambria Math" w:eastAsia="Times New Roman" w:hAnsi="Cambria Math"/>
                <w:szCs w:val="24"/>
              </w:rPr>
              <m:t>ħD</m:t>
            </m:r>
            <m:sSup>
              <m:sSupPr>
                <m:ctrlPr>
                  <w:rPr>
                    <w:rFonts w:ascii="Cambria Math" w:eastAsia="Times New Roman" w:hAnsi="Cambria Math"/>
                    <w:i/>
                    <w:szCs w:val="24"/>
                  </w:rPr>
                </m:ctrlPr>
              </m:sSupPr>
              <m:e>
                <m:r>
                  <w:rPr>
                    <w:rFonts w:ascii="Cambria Math" w:eastAsia="Times New Roman" w:hAnsi="Cambria Math"/>
                    <w:szCs w:val="24"/>
                  </w:rPr>
                  <m:t>Q</m:t>
                </m:r>
              </m:e>
              <m:sup>
                <m:r>
                  <w:rPr>
                    <w:rFonts w:ascii="Cambria Math" w:eastAsia="Times New Roman" w:hAnsi="Cambria Math"/>
                    <w:szCs w:val="24"/>
                  </w:rPr>
                  <m:t>2</m:t>
                </m:r>
              </m:sup>
            </m:sSup>
          </m:num>
          <m:den>
            <m:r>
              <w:rPr>
                <w:rFonts w:ascii="Cambria Math" w:eastAsia="Times New Roman" w:hAnsi="Cambria Math"/>
                <w:szCs w:val="24"/>
              </w:rPr>
              <m:t>1+D</m:t>
            </m:r>
            <m:sSup>
              <m:sSupPr>
                <m:ctrlPr>
                  <w:rPr>
                    <w:rFonts w:ascii="Cambria Math" w:eastAsia="Times New Roman" w:hAnsi="Cambria Math"/>
                    <w:i/>
                    <w:szCs w:val="24"/>
                  </w:rPr>
                </m:ctrlPr>
              </m:sSupPr>
              <m:e>
                <m:r>
                  <w:rPr>
                    <w:rFonts w:ascii="Cambria Math" w:eastAsia="Times New Roman" w:hAnsi="Cambria Math"/>
                    <w:szCs w:val="24"/>
                  </w:rPr>
                  <m:t>Q</m:t>
                </m:r>
              </m:e>
              <m:sup>
                <m:r>
                  <w:rPr>
                    <w:rFonts w:ascii="Cambria Math" w:eastAsia="Times New Roman" w:hAnsi="Cambria Math"/>
                    <w:szCs w:val="24"/>
                  </w:rPr>
                  <m:t>2</m:t>
                </m:r>
              </m:sup>
            </m:sSup>
            <m:sSub>
              <m:sSubPr>
                <m:ctrlPr>
                  <w:rPr>
                    <w:rFonts w:ascii="Cambria Math" w:eastAsia="Times New Roman" w:hAnsi="Cambria Math"/>
                    <w:i/>
                    <w:szCs w:val="24"/>
                  </w:rPr>
                </m:ctrlPr>
              </m:sSubPr>
              <m:e>
                <m:r>
                  <w:rPr>
                    <w:rFonts w:ascii="Cambria Math" w:eastAsia="Times New Roman" w:hAnsi="Cambria Math"/>
                    <w:szCs w:val="24"/>
                  </w:rPr>
                  <m:t>τ</m:t>
                </m:r>
              </m:e>
              <m:sub>
                <m:r>
                  <w:rPr>
                    <w:rFonts w:ascii="Cambria Math" w:eastAsia="Times New Roman" w:hAnsi="Cambria Math"/>
                    <w:szCs w:val="24"/>
                  </w:rPr>
                  <m:t>0</m:t>
                </m:r>
              </m:sub>
            </m:sSub>
          </m:den>
        </m:f>
      </m:oMath>
      <w:r w:rsidR="00160CB1">
        <w:rPr>
          <w:rFonts w:eastAsia="Times New Roman"/>
          <w:szCs w:val="24"/>
        </w:rPr>
        <w:tab/>
      </w:r>
      <w:r w:rsidR="00160CB1">
        <w:rPr>
          <w:rFonts w:eastAsia="Times New Roman"/>
          <w:szCs w:val="24"/>
        </w:rPr>
        <w:tab/>
      </w:r>
      <w:r w:rsidR="00160CB1">
        <w:rPr>
          <w:rFonts w:eastAsia="Times New Roman"/>
          <w:szCs w:val="24"/>
        </w:rPr>
        <w:tab/>
      </w:r>
      <w:r w:rsidR="00160CB1">
        <w:rPr>
          <w:rFonts w:eastAsia="Times New Roman"/>
          <w:szCs w:val="24"/>
        </w:rPr>
        <w:tab/>
      </w:r>
      <w:r w:rsidR="00160CB1">
        <w:rPr>
          <w:rFonts w:eastAsia="Times New Roman"/>
          <w:szCs w:val="24"/>
        </w:rPr>
        <w:tab/>
      </w:r>
      <w:r w:rsidR="00160CB1">
        <w:rPr>
          <w:rFonts w:eastAsia="Times New Roman"/>
          <w:szCs w:val="24"/>
        </w:rPr>
        <w:tab/>
      </w:r>
      <w:r w:rsidR="00160CB1">
        <w:rPr>
          <w:rFonts w:eastAsia="Times New Roman"/>
          <w:szCs w:val="24"/>
        </w:rPr>
        <w:tab/>
      </w:r>
      <w:r w:rsidR="00160CB1">
        <w:rPr>
          <w:rFonts w:eastAsia="Times New Roman"/>
          <w:szCs w:val="24"/>
        </w:rPr>
        <w:tab/>
      </w:r>
      <w:r w:rsidR="00160CB1">
        <w:rPr>
          <w:rFonts w:eastAsia="Times New Roman"/>
          <w:szCs w:val="24"/>
        </w:rPr>
        <w:tab/>
      </w:r>
      <w:r w:rsidR="00160CB1">
        <w:rPr>
          <w:rFonts w:eastAsia="Times New Roman"/>
          <w:szCs w:val="24"/>
        </w:rPr>
        <w:tab/>
        <w:t>(2)</w:t>
      </w:r>
    </w:p>
    <w:p w14:paraId="69C3AEA8" w14:textId="2736DBA7" w:rsidR="00160CB1" w:rsidRDefault="00160CB1" w:rsidP="007E18A0">
      <w:pPr>
        <w:jc w:val="both"/>
        <w:rPr>
          <w:rFonts w:eastAsia="Times New Roman"/>
          <w:szCs w:val="24"/>
        </w:rPr>
      </w:pPr>
      <w:r>
        <w:rPr>
          <w:rFonts w:eastAsia="Times New Roman"/>
          <w:szCs w:val="24"/>
        </w:rPr>
        <w:t xml:space="preserve">But if only lower momentum transfers </w:t>
      </w:r>
      <m:oMath>
        <m:d>
          <m:dPr>
            <m:ctrlPr>
              <w:rPr>
                <w:rFonts w:ascii="Cambria Math" w:eastAsia="Times New Roman" w:hAnsi="Cambria Math"/>
                <w:i/>
                <w:szCs w:val="24"/>
              </w:rPr>
            </m:ctrlPr>
          </m:dPr>
          <m:e>
            <m:r>
              <w:rPr>
                <w:rFonts w:ascii="Cambria Math" w:eastAsia="Times New Roman" w:hAnsi="Cambria Math"/>
                <w:szCs w:val="24"/>
              </w:rPr>
              <m:t>Q≤1.1 </m:t>
            </m:r>
            <m:sSup>
              <m:sSupPr>
                <m:ctrlPr>
                  <w:rPr>
                    <w:rFonts w:ascii="Cambria Math" w:eastAsia="Times New Roman" w:hAnsi="Cambria Math"/>
                    <w:i/>
                    <w:szCs w:val="24"/>
                  </w:rPr>
                </m:ctrlPr>
              </m:sSupPr>
              <m:e>
                <m:r>
                  <w:rPr>
                    <w:rFonts w:ascii="Cambria Math" w:eastAsia="Times New Roman" w:hAnsi="Cambria Math"/>
                    <w:szCs w:val="24"/>
                  </w:rPr>
                  <m:t>Å</m:t>
                </m:r>
              </m:e>
              <m:sup>
                <m:r>
                  <w:rPr>
                    <w:rFonts w:ascii="Cambria Math" w:eastAsia="Times New Roman" w:hAnsi="Cambria Math"/>
                    <w:szCs w:val="24"/>
                  </w:rPr>
                  <m:t>-1</m:t>
                </m:r>
              </m:sup>
            </m:sSup>
          </m:e>
        </m:d>
      </m:oMath>
      <w:r>
        <w:rPr>
          <w:rFonts w:eastAsia="Times New Roman"/>
          <w:szCs w:val="24"/>
        </w:rPr>
        <w:t xml:space="preserve"> are used to calculate the </w:t>
      </w:r>
      <w:r w:rsidR="009411A7">
        <w:rPr>
          <w:rFonts w:eastAsia="Times New Roman"/>
          <w:szCs w:val="24"/>
        </w:rPr>
        <w:t xml:space="preserve">Li ion </w:t>
      </w:r>
      <w:r>
        <w:rPr>
          <w:rFonts w:eastAsia="Times New Roman"/>
          <w:szCs w:val="24"/>
        </w:rPr>
        <w:t xml:space="preserve">self-diffusion </w:t>
      </w:r>
      <w:r w:rsidR="005F0384">
        <w:rPr>
          <w:rFonts w:eastAsia="Times New Roman"/>
          <w:szCs w:val="24"/>
        </w:rPr>
        <w:t>constant</w:t>
      </w:r>
      <w:r w:rsidR="009411A7">
        <w:rPr>
          <w:rFonts w:eastAsia="Times New Roman"/>
          <w:szCs w:val="24"/>
        </w:rPr>
        <w:t> </w:t>
      </w:r>
      <w:r w:rsidR="009411A7" w:rsidRPr="00D15C98">
        <w:rPr>
          <w:rFonts w:eastAsia="Times New Roman"/>
          <w:i/>
          <w:szCs w:val="24"/>
        </w:rPr>
        <w:t>D</w:t>
      </w:r>
      <w:r w:rsidR="009411A7" w:rsidRPr="00D15C98">
        <w:rPr>
          <w:rFonts w:eastAsia="Times New Roman"/>
          <w:i/>
          <w:szCs w:val="24"/>
          <w:vertAlign w:val="subscript"/>
        </w:rPr>
        <w:t>Li</w:t>
      </w:r>
      <w:r>
        <w:rPr>
          <w:rFonts w:eastAsia="Times New Roman"/>
          <w:szCs w:val="24"/>
        </w:rPr>
        <w:t xml:space="preserve">, the expression can be simplified assumed to: </w:t>
      </w:r>
    </w:p>
    <w:p w14:paraId="1AC767BE" w14:textId="795C765E" w:rsidR="00B21428" w:rsidRDefault="00F716A0" w:rsidP="007E18A0">
      <w:pPr>
        <w:jc w:val="both"/>
        <w:rPr>
          <w:rFonts w:eastAsia="Times New Roman"/>
          <w:szCs w:val="24"/>
        </w:rPr>
      </w:pPr>
      <w:ins w:id="204" w:author="souleymane diallo" w:date="2016-11-22T11:52:00Z">
        <m:oMath>
          <m:r>
            <w:rPr>
              <w:rFonts w:ascii="Cambria Math" w:eastAsia="Times New Roman" w:hAnsi="Cambria Math"/>
              <w:szCs w:val="24"/>
            </w:rPr>
            <m:t>H</m:t>
          </m:r>
        </m:oMath>
      </w:ins>
      <w:del w:id="205" w:author="souleymane diallo" w:date="2016-11-22T11:52:00Z">
        <m:oMath>
          <m:r>
            <w:rPr>
              <w:rFonts w:ascii="Cambria Math" w:eastAsia="Times New Roman" w:hAnsi="Cambria Math"/>
              <w:szCs w:val="24"/>
            </w:rPr>
            <m:t>F</m:t>
          </m:r>
        </m:oMath>
      </w:del>
      <m:oMath>
        <m:r>
          <w:rPr>
            <w:rFonts w:ascii="Cambria Math" w:eastAsia="Times New Roman" w:hAnsi="Cambria Math"/>
            <w:szCs w:val="24"/>
          </w:rPr>
          <m:t>WHM=</m:t>
        </m:r>
        <w:del w:id="206" w:author="souleymane diallo" w:date="2016-11-22T11:52:00Z">
          <m:r>
            <w:rPr>
              <w:rFonts w:ascii="Cambria Math" w:eastAsia="Times New Roman" w:hAnsi="Cambria Math"/>
              <w:szCs w:val="24"/>
            </w:rPr>
            <m:t>2</m:t>
          </m:r>
        </w:del>
        <m:sSub>
          <m:sSubPr>
            <m:ctrlPr>
              <w:rPr>
                <w:rFonts w:ascii="Cambria Math" w:eastAsia="Times New Roman" w:hAnsi="Cambria Math"/>
                <w:i/>
                <w:szCs w:val="24"/>
              </w:rPr>
            </m:ctrlPr>
          </m:sSubPr>
          <m:e>
            <m:r>
              <w:rPr>
                <w:rFonts w:ascii="Cambria Math" w:eastAsia="Times New Roman" w:hAnsi="Cambria Math"/>
                <w:szCs w:val="24"/>
              </w:rPr>
              <m:t>D</m:t>
            </m:r>
          </m:e>
          <m:sub>
            <m:r>
              <w:rPr>
                <w:rFonts w:ascii="Cambria Math" w:eastAsia="Times New Roman" w:hAnsi="Cambria Math"/>
                <w:szCs w:val="24"/>
              </w:rPr>
              <m:t>Li</m:t>
            </m:r>
          </m:sub>
        </m:sSub>
        <m:r>
          <w:rPr>
            <w:rFonts w:ascii="Cambria Math" w:eastAsia="Times New Roman" w:hAnsi="Cambria Math"/>
            <w:szCs w:val="24"/>
          </w:rPr>
          <m:t>×</m:t>
        </m:r>
        <m:sSup>
          <m:sSupPr>
            <m:ctrlPr>
              <w:rPr>
                <w:rFonts w:ascii="Cambria Math" w:eastAsia="Times New Roman" w:hAnsi="Cambria Math"/>
                <w:i/>
                <w:szCs w:val="24"/>
              </w:rPr>
            </m:ctrlPr>
          </m:sSupPr>
          <m:e>
            <m:r>
              <w:rPr>
                <w:rFonts w:ascii="Cambria Math" w:eastAsia="Times New Roman" w:hAnsi="Cambria Math"/>
                <w:szCs w:val="24"/>
              </w:rPr>
              <m:t>Q</m:t>
            </m:r>
          </m:e>
          <m:sup>
            <m:r>
              <w:rPr>
                <w:rFonts w:ascii="Cambria Math" w:eastAsia="Times New Roman" w:hAnsi="Cambria Math"/>
                <w:szCs w:val="24"/>
              </w:rPr>
              <m:t>2</m:t>
            </m:r>
          </m:sup>
        </m:sSup>
        <m:r>
          <w:rPr>
            <w:rFonts w:ascii="Cambria Math" w:eastAsia="Times New Roman" w:hAnsi="Cambria Math"/>
            <w:szCs w:val="24"/>
          </w:rPr>
          <m:t xml:space="preserve"> </m:t>
        </m:r>
        <w:del w:id="207" w:author="souleymane diallo" w:date="2016-11-22T11:52:00Z">
          <m:r>
            <w:rPr>
              <w:rFonts w:ascii="Cambria Math" w:eastAsia="Times New Roman" w:hAnsi="Cambria Math"/>
              <w:szCs w:val="24"/>
            </w:rPr>
            <m:t>→HWHM Γ=</m:t>
          </m:r>
        </w:del>
        <m:sSub>
          <m:sSubPr>
            <m:ctrlPr>
              <w:del w:id="208" w:author="souleymane diallo" w:date="2016-11-22T11:52:00Z">
                <w:rPr>
                  <w:rFonts w:ascii="Cambria Math" w:eastAsia="Times New Roman" w:hAnsi="Cambria Math"/>
                  <w:i/>
                  <w:szCs w:val="24"/>
                </w:rPr>
              </w:del>
            </m:ctrlPr>
          </m:sSubPr>
          <m:e>
            <w:del w:id="209" w:author="souleymane diallo" w:date="2016-11-22T11:52:00Z">
              <m:r>
                <w:rPr>
                  <w:rFonts w:ascii="Cambria Math" w:eastAsia="Times New Roman" w:hAnsi="Cambria Math"/>
                  <w:szCs w:val="24"/>
                </w:rPr>
                <m:t>D</m:t>
              </m:r>
            </w:del>
          </m:e>
          <m:sub>
            <w:del w:id="210" w:author="souleymane diallo" w:date="2016-11-22T11:52:00Z">
              <m:r>
                <w:rPr>
                  <w:rFonts w:ascii="Cambria Math" w:eastAsia="Times New Roman" w:hAnsi="Cambria Math"/>
                  <w:szCs w:val="24"/>
                </w:rPr>
                <m:t>Li</m:t>
              </m:r>
            </w:del>
          </m:sub>
        </m:sSub>
        <w:del w:id="211" w:author="souleymane diallo" w:date="2016-11-22T11:52:00Z">
          <m:r>
            <w:rPr>
              <w:rFonts w:ascii="Cambria Math" w:eastAsia="Times New Roman" w:hAnsi="Cambria Math"/>
              <w:szCs w:val="24"/>
            </w:rPr>
            <m:t>×</m:t>
          </m:r>
        </w:del>
        <m:sSup>
          <m:sSupPr>
            <m:ctrlPr>
              <w:del w:id="212" w:author="souleymane diallo" w:date="2016-11-22T11:52:00Z">
                <w:rPr>
                  <w:rFonts w:ascii="Cambria Math" w:eastAsia="Times New Roman" w:hAnsi="Cambria Math"/>
                  <w:i/>
                  <w:szCs w:val="24"/>
                </w:rPr>
              </w:del>
            </m:ctrlPr>
          </m:sSupPr>
          <m:e>
            <w:del w:id="213" w:author="souleymane diallo" w:date="2016-11-22T11:52:00Z">
              <m:r>
                <w:rPr>
                  <w:rFonts w:ascii="Cambria Math" w:eastAsia="Times New Roman" w:hAnsi="Cambria Math"/>
                  <w:szCs w:val="24"/>
                </w:rPr>
                <m:t>Q</m:t>
              </m:r>
            </w:del>
          </m:e>
          <m:sup>
            <w:del w:id="214" w:author="souleymane diallo" w:date="2016-11-22T11:52:00Z">
              <m:r>
                <w:rPr>
                  <w:rFonts w:ascii="Cambria Math" w:eastAsia="Times New Roman" w:hAnsi="Cambria Math"/>
                  <w:szCs w:val="24"/>
                </w:rPr>
                <m:t>2</m:t>
              </m:r>
            </w:del>
          </m:sup>
        </m:sSup>
      </m:oMath>
      <w:r w:rsidR="009411A7">
        <w:rPr>
          <w:rFonts w:eastAsia="Times New Roman"/>
          <w:szCs w:val="24"/>
        </w:rPr>
        <w:tab/>
      </w:r>
      <w:r w:rsidR="009411A7">
        <w:rPr>
          <w:rFonts w:eastAsia="Times New Roman"/>
          <w:szCs w:val="24"/>
        </w:rPr>
        <w:tab/>
      </w:r>
      <w:r w:rsidR="009411A7">
        <w:rPr>
          <w:rFonts w:eastAsia="Times New Roman"/>
          <w:szCs w:val="24"/>
        </w:rPr>
        <w:tab/>
      </w:r>
      <w:r w:rsidR="009411A7">
        <w:rPr>
          <w:rFonts w:eastAsia="Times New Roman"/>
          <w:szCs w:val="24"/>
        </w:rPr>
        <w:tab/>
      </w:r>
      <w:r w:rsidR="009411A7">
        <w:rPr>
          <w:rFonts w:eastAsia="Times New Roman"/>
          <w:szCs w:val="24"/>
        </w:rPr>
        <w:tab/>
      </w:r>
      <w:r w:rsidR="009411A7">
        <w:rPr>
          <w:rFonts w:eastAsia="Times New Roman"/>
          <w:szCs w:val="24"/>
        </w:rPr>
        <w:tab/>
        <w:t>(3)</w:t>
      </w:r>
    </w:p>
    <w:p w14:paraId="744DCFA2" w14:textId="32A459AB" w:rsidR="005F0384" w:rsidRDefault="00D15C98" w:rsidP="007E18A0">
      <w:pPr>
        <w:jc w:val="both"/>
        <w:rPr>
          <w:rFonts w:eastAsia="Times New Roman"/>
          <w:szCs w:val="24"/>
        </w:rPr>
      </w:pPr>
      <w:r>
        <w:rPr>
          <w:rFonts w:eastAsia="Times New Roman"/>
          <w:szCs w:val="24"/>
        </w:rPr>
        <w:t xml:space="preserve">To extract the Li ion self-diffusion </w:t>
      </w:r>
      <w:r w:rsidR="005F0384">
        <w:rPr>
          <w:rFonts w:eastAsia="Times New Roman"/>
          <w:szCs w:val="24"/>
        </w:rPr>
        <w:t>constant</w:t>
      </w:r>
      <w:r>
        <w:rPr>
          <w:rFonts w:eastAsia="Times New Roman"/>
          <w:szCs w:val="24"/>
        </w:rPr>
        <w:t xml:space="preserve"> </w:t>
      </w:r>
      <w:r w:rsidR="005F0384" w:rsidRPr="00D15C98">
        <w:rPr>
          <w:rFonts w:eastAsia="Times New Roman"/>
          <w:i/>
          <w:szCs w:val="24"/>
        </w:rPr>
        <w:t>D</w:t>
      </w:r>
      <w:r w:rsidR="005F0384" w:rsidRPr="00D15C98">
        <w:rPr>
          <w:rFonts w:eastAsia="Times New Roman"/>
          <w:i/>
          <w:szCs w:val="24"/>
          <w:vertAlign w:val="subscript"/>
        </w:rPr>
        <w:t>Li</w:t>
      </w:r>
      <w:r w:rsidR="005F0384">
        <w:rPr>
          <w:rFonts w:eastAsia="Times New Roman"/>
          <w:szCs w:val="24"/>
          <w:vertAlign w:val="subscript"/>
        </w:rPr>
        <w:t xml:space="preserve"> </w:t>
      </w:r>
      <w:r w:rsidR="005F0384">
        <w:rPr>
          <w:rFonts w:eastAsia="Times New Roman"/>
          <w:szCs w:val="24"/>
        </w:rPr>
        <w:t>the</w:t>
      </w:r>
      <w:r>
        <w:rPr>
          <w:rFonts w:eastAsia="Times New Roman"/>
          <w:szCs w:val="24"/>
        </w:rPr>
        <w:t xml:space="preserve"> expression </w:t>
      </w:r>
      <w:r w:rsidRPr="009B4CB4">
        <w:rPr>
          <w:rFonts w:eastAsia="Times New Roman"/>
          <w:i/>
          <w:color w:val="000000"/>
          <w:szCs w:val="24"/>
        </w:rPr>
        <w:t>D</w:t>
      </w:r>
      <w:r w:rsidRPr="009B4CB4">
        <w:rPr>
          <w:rFonts w:eastAsia="Times New Roman"/>
          <w:i/>
          <w:color w:val="000000"/>
          <w:szCs w:val="24"/>
          <w:vertAlign w:val="subscript"/>
        </w:rPr>
        <w:t>Li</w:t>
      </w:r>
      <w:r w:rsidRPr="009B4CB4">
        <w:rPr>
          <w:rFonts w:eastAsia="Times New Roman"/>
          <w:i/>
          <w:szCs w:val="24"/>
        </w:rPr>
        <w:t> x Q²</w:t>
      </w:r>
      <w:r w:rsidRPr="00D15C98">
        <w:rPr>
          <w:rFonts w:eastAsia="Times New Roman"/>
          <w:szCs w:val="24"/>
        </w:rPr>
        <w:t xml:space="preserve"> was </w:t>
      </w:r>
      <w:r>
        <w:rPr>
          <w:rFonts w:eastAsia="Times New Roman"/>
          <w:szCs w:val="24"/>
        </w:rPr>
        <w:t xml:space="preserve">fitted to the low </w:t>
      </w:r>
      <w:r w:rsidRPr="00E35FBE">
        <w:rPr>
          <w:rFonts w:eastAsia="Times New Roman"/>
          <w:i/>
          <w:szCs w:val="24"/>
        </w:rPr>
        <w:t>Q</w:t>
      </w:r>
      <w:r>
        <w:rPr>
          <w:rFonts w:eastAsia="Times New Roman"/>
          <w:szCs w:val="24"/>
        </w:rPr>
        <w:t xml:space="preserve"> section of the HWHM </w:t>
      </w:r>
      <w:r w:rsidRPr="00D15C98">
        <w:rPr>
          <w:rFonts w:eastAsia="Times New Roman"/>
          <w:i/>
          <w:szCs w:val="24"/>
        </w:rPr>
        <w:t>Γ</w:t>
      </w:r>
      <w:r w:rsidR="00E35FBE" w:rsidRPr="00E35FBE">
        <w:rPr>
          <w:rFonts w:eastAsia="Times New Roman"/>
          <w:szCs w:val="24"/>
        </w:rPr>
        <w:t xml:space="preserve">. </w:t>
      </w:r>
      <w:r w:rsidR="00E35FBE">
        <w:rPr>
          <w:rFonts w:eastAsia="Times New Roman"/>
          <w:szCs w:val="24"/>
        </w:rPr>
        <w:t>The graphical extraction of D</w:t>
      </w:r>
      <w:r w:rsidR="00E35FBE" w:rsidRPr="00E35FBE">
        <w:rPr>
          <w:rFonts w:eastAsia="Times New Roman"/>
          <w:szCs w:val="24"/>
          <w:vertAlign w:val="subscript"/>
        </w:rPr>
        <w:t>Li</w:t>
      </w:r>
      <w:r w:rsidR="00E35FBE" w:rsidRPr="00E35FBE">
        <w:rPr>
          <w:rFonts w:eastAsia="Times New Roman"/>
          <w:szCs w:val="24"/>
        </w:rPr>
        <w:t xml:space="preserve"> is shown</w:t>
      </w:r>
      <w:r w:rsidR="00E35FBE">
        <w:rPr>
          <w:rFonts w:eastAsia="Times New Roman"/>
          <w:szCs w:val="24"/>
        </w:rPr>
        <w:t xml:space="preserve"> in figure 3.5 for 60Ta-LLZO QENS measurements between 450 K and 600 K on the left-hand side, and for 36Al-LLZO in the same temperature segments on the right-hand side. </w:t>
      </w:r>
    </w:p>
    <w:p w14:paraId="470F47BB" w14:textId="7D1FD4DC" w:rsidR="00E63FF0" w:rsidRPr="00F929DB" w:rsidRDefault="00E63FF0" w:rsidP="007E18A0">
      <w:pPr>
        <w:jc w:val="both"/>
        <w:rPr>
          <w:rFonts w:eastAsia="Times New Roman"/>
          <w:szCs w:val="24"/>
        </w:rPr>
      </w:pPr>
      <w:r>
        <w:rPr>
          <w:rFonts w:eastAsia="Times New Roman"/>
          <w:szCs w:val="24"/>
        </w:rPr>
        <w:t>As inlay</w:t>
      </w:r>
      <w:r w:rsidR="00E00FFE">
        <w:rPr>
          <w:rFonts w:eastAsia="Times New Roman"/>
          <w:szCs w:val="24"/>
        </w:rPr>
        <w:t>s</w:t>
      </w:r>
      <w:r>
        <w:rPr>
          <w:rFonts w:eastAsia="Times New Roman"/>
          <w:szCs w:val="24"/>
        </w:rPr>
        <w:t xml:space="preserve"> </w:t>
      </w:r>
      <w:r w:rsidR="00E00FFE">
        <w:rPr>
          <w:rFonts w:eastAsia="Times New Roman"/>
          <w:szCs w:val="24"/>
        </w:rPr>
        <w:t xml:space="preserve">in the figure 3.5 </w:t>
      </w:r>
      <w:r>
        <w:rPr>
          <w:rFonts w:eastAsia="Times New Roman"/>
          <w:szCs w:val="24"/>
        </w:rPr>
        <w:t xml:space="preserve">the self-diffusion </w:t>
      </w:r>
      <w:r w:rsidR="005F0384">
        <w:rPr>
          <w:rFonts w:eastAsia="Times New Roman"/>
          <w:szCs w:val="24"/>
        </w:rPr>
        <w:t>constant</w:t>
      </w:r>
      <w:r>
        <w:rPr>
          <w:rFonts w:eastAsia="Times New Roman"/>
          <w:szCs w:val="24"/>
        </w:rPr>
        <w:t>s D</w:t>
      </w:r>
      <w:r w:rsidRPr="00E63FF0">
        <w:rPr>
          <w:rFonts w:eastAsia="Times New Roman"/>
          <w:szCs w:val="24"/>
          <w:vertAlign w:val="subscript"/>
        </w:rPr>
        <w:t>Li</w:t>
      </w:r>
      <w:r>
        <w:rPr>
          <w:rFonts w:eastAsia="Times New Roman"/>
          <w:szCs w:val="24"/>
          <w:vertAlign w:val="subscript"/>
        </w:rPr>
        <w:t xml:space="preserve"> </w:t>
      </w:r>
      <w:r>
        <w:rPr>
          <w:rFonts w:eastAsia="Times New Roman"/>
          <w:szCs w:val="24"/>
        </w:rPr>
        <w:t>are plotted for each temperature to obtain the activation energy E</w:t>
      </w:r>
      <w:r w:rsidRPr="00E63FF0">
        <w:rPr>
          <w:rFonts w:eastAsia="Times New Roman"/>
          <w:szCs w:val="24"/>
          <w:vertAlign w:val="subscript"/>
        </w:rPr>
        <w:t>A</w:t>
      </w:r>
      <w:r>
        <w:rPr>
          <w:rFonts w:eastAsia="Times New Roman"/>
          <w:szCs w:val="24"/>
        </w:rPr>
        <w:t xml:space="preserve">, which is correlated to the self-diffusion </w:t>
      </w:r>
      <w:r w:rsidR="005F0384">
        <w:rPr>
          <w:rFonts w:eastAsia="Times New Roman"/>
          <w:szCs w:val="24"/>
        </w:rPr>
        <w:t>constant</w:t>
      </w:r>
      <w:r w:rsidR="00F929DB">
        <w:rPr>
          <w:rFonts w:eastAsia="Times New Roman"/>
          <w:szCs w:val="24"/>
        </w:rPr>
        <w:t> D</w:t>
      </w:r>
      <w:r w:rsidR="00F929DB" w:rsidRPr="00F929DB">
        <w:rPr>
          <w:rFonts w:eastAsia="Times New Roman"/>
          <w:szCs w:val="24"/>
          <w:vertAlign w:val="subscript"/>
        </w:rPr>
        <w:t>Li</w:t>
      </w:r>
      <w:r>
        <w:rPr>
          <w:rFonts w:eastAsia="Times New Roman"/>
          <w:szCs w:val="24"/>
        </w:rPr>
        <w:t xml:space="preserve"> by Arrhenius equation</w:t>
      </w:r>
      <w:r w:rsidR="00F929DB">
        <w:rPr>
          <w:rFonts w:eastAsia="Times New Roman"/>
          <w:szCs w:val="24"/>
        </w:rPr>
        <w:t xml:space="preserve">. In this equation (4) </w:t>
      </w:r>
      <w:r w:rsidR="00F929DB" w:rsidRPr="00F929DB">
        <w:rPr>
          <w:rFonts w:eastAsia="Times New Roman"/>
          <w:b/>
          <w:szCs w:val="24"/>
        </w:rPr>
        <w:t>σ</w:t>
      </w:r>
      <w:r w:rsidR="00F929DB">
        <w:rPr>
          <w:rFonts w:eastAsia="Times New Roman"/>
          <w:szCs w:val="24"/>
        </w:rPr>
        <w:t xml:space="preserve"> is the material specific diffusion </w:t>
      </w:r>
      <w:r w:rsidR="00DA1462">
        <w:rPr>
          <w:rFonts w:eastAsia="Times New Roman"/>
          <w:szCs w:val="24"/>
        </w:rPr>
        <w:t>coefficient</w:t>
      </w:r>
      <w:r w:rsidR="00F929DB">
        <w:rPr>
          <w:rFonts w:eastAsia="Times New Roman"/>
          <w:szCs w:val="24"/>
        </w:rPr>
        <w:t xml:space="preserve">, </w:t>
      </w:r>
      <w:r w:rsidR="00F929DB" w:rsidRPr="00F929DB">
        <w:rPr>
          <w:rFonts w:eastAsia="Times New Roman"/>
          <w:b/>
          <w:i/>
          <w:szCs w:val="24"/>
        </w:rPr>
        <w:t>k</w:t>
      </w:r>
      <w:r w:rsidR="00F929DB" w:rsidRPr="00F929DB">
        <w:rPr>
          <w:rFonts w:eastAsia="Times New Roman"/>
          <w:b/>
          <w:i/>
          <w:szCs w:val="24"/>
          <w:vertAlign w:val="subscript"/>
        </w:rPr>
        <w:t>B</w:t>
      </w:r>
      <w:r w:rsidR="00F929DB">
        <w:rPr>
          <w:rFonts w:eastAsia="Times New Roman"/>
          <w:i/>
          <w:szCs w:val="24"/>
        </w:rPr>
        <w:t xml:space="preserve"> </w:t>
      </w:r>
      <w:r w:rsidR="00F929DB" w:rsidRPr="00F929DB">
        <w:rPr>
          <w:rFonts w:eastAsia="Times New Roman"/>
          <w:szCs w:val="24"/>
        </w:rPr>
        <w:t xml:space="preserve">the </w:t>
      </w:r>
      <w:r w:rsidR="00F929DB">
        <w:rPr>
          <w:rFonts w:eastAsia="Times New Roman"/>
          <w:szCs w:val="24"/>
        </w:rPr>
        <w:t xml:space="preserve">Boltzmann constant, </w:t>
      </w:r>
      <w:r w:rsidR="00F929DB" w:rsidRPr="00F929DB">
        <w:rPr>
          <w:rFonts w:eastAsia="Times New Roman"/>
          <w:b/>
          <w:szCs w:val="24"/>
        </w:rPr>
        <w:t>T</w:t>
      </w:r>
      <w:r w:rsidR="00F929DB">
        <w:rPr>
          <w:rFonts w:eastAsia="Times New Roman"/>
          <w:szCs w:val="24"/>
        </w:rPr>
        <w:t xml:space="preserve"> the temperature.</w:t>
      </w:r>
    </w:p>
    <w:p w14:paraId="0DDD08CF" w14:textId="45C3F346" w:rsidR="00E63FF0" w:rsidRDefault="00D06C08" w:rsidP="007E18A0">
      <w:pPr>
        <w:jc w:val="both"/>
        <w:rPr>
          <w:rFonts w:eastAsia="Times New Roman"/>
          <w:szCs w:val="24"/>
        </w:rPr>
      </w:pPr>
      <m:oMath>
        <m:sSub>
          <m:sSubPr>
            <m:ctrlPr>
              <w:rPr>
                <w:rFonts w:ascii="Cambria Math" w:eastAsia="Times New Roman" w:hAnsi="Cambria Math"/>
                <w:i/>
                <w:szCs w:val="24"/>
              </w:rPr>
            </m:ctrlPr>
          </m:sSubPr>
          <m:e>
            <m:r>
              <w:rPr>
                <w:rFonts w:ascii="Cambria Math" w:eastAsia="Times New Roman" w:hAnsi="Cambria Math"/>
                <w:szCs w:val="24"/>
              </w:rPr>
              <m:t>D</m:t>
            </m:r>
          </m:e>
          <m:sub>
            <m:r>
              <w:rPr>
                <w:rFonts w:ascii="Cambria Math" w:eastAsia="Times New Roman" w:hAnsi="Cambria Math"/>
                <w:szCs w:val="24"/>
              </w:rPr>
              <m:t>Li</m:t>
            </m:r>
          </m:sub>
        </m:sSub>
        <m:r>
          <w:rPr>
            <w:rFonts w:ascii="Cambria Math" w:eastAsia="Times New Roman" w:hAnsi="Cambria Math"/>
            <w:szCs w:val="24"/>
          </w:rPr>
          <m:t>=σ×</m:t>
        </m:r>
        <m:sSup>
          <m:sSupPr>
            <m:ctrlPr>
              <w:rPr>
                <w:rFonts w:ascii="Cambria Math" w:eastAsia="Times New Roman" w:hAnsi="Cambria Math"/>
                <w:i/>
                <w:szCs w:val="24"/>
              </w:rPr>
            </m:ctrlPr>
          </m:sSupPr>
          <m:e>
            <m:r>
              <w:rPr>
                <w:rFonts w:ascii="Cambria Math" w:eastAsia="Times New Roman" w:hAnsi="Cambria Math"/>
                <w:szCs w:val="24"/>
              </w:rPr>
              <m:t>e</m:t>
            </m:r>
          </m:e>
          <m:sup>
            <m:r>
              <w:rPr>
                <w:rFonts w:ascii="Cambria Math" w:eastAsia="Times New Roman" w:hAnsi="Cambria Math"/>
                <w:szCs w:val="24"/>
              </w:rPr>
              <m:t>-</m:t>
            </m:r>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rPr>
                      <m:t>E</m:t>
                    </m:r>
                  </m:e>
                  <m:sub>
                    <m:r>
                      <w:rPr>
                        <w:rFonts w:ascii="Cambria Math" w:eastAsia="Times New Roman" w:hAnsi="Cambria Math"/>
                        <w:szCs w:val="24"/>
                      </w:rPr>
                      <m:t>A</m:t>
                    </m:r>
                  </m:sub>
                </m:sSub>
              </m:num>
              <m:den>
                <m:sSub>
                  <m:sSubPr>
                    <m:ctrlPr>
                      <w:rPr>
                        <w:rFonts w:ascii="Cambria Math" w:eastAsia="Times New Roman" w:hAnsi="Cambria Math"/>
                        <w:i/>
                        <w:szCs w:val="24"/>
                      </w:rPr>
                    </m:ctrlPr>
                  </m:sSubPr>
                  <m:e>
                    <m:r>
                      <w:rPr>
                        <w:rFonts w:ascii="Cambria Math" w:eastAsia="Times New Roman" w:hAnsi="Cambria Math"/>
                        <w:szCs w:val="24"/>
                      </w:rPr>
                      <m:t>k</m:t>
                    </m:r>
                  </m:e>
                  <m:sub>
                    <m:r>
                      <w:rPr>
                        <w:rFonts w:ascii="Cambria Math" w:eastAsia="Times New Roman" w:hAnsi="Cambria Math"/>
                        <w:szCs w:val="24"/>
                      </w:rPr>
                      <m:t>B</m:t>
                    </m:r>
                  </m:sub>
                </m:sSub>
                <m:r>
                  <w:rPr>
                    <w:rFonts w:ascii="Cambria Math" w:eastAsia="Times New Roman" w:hAnsi="Cambria Math"/>
                    <w:szCs w:val="24"/>
                  </w:rPr>
                  <m:t>T</m:t>
                </m:r>
              </m:den>
            </m:f>
          </m:sup>
        </m:sSup>
      </m:oMath>
      <w:r w:rsidR="00F929DB">
        <w:rPr>
          <w:rFonts w:eastAsia="Times New Roman"/>
          <w:szCs w:val="24"/>
        </w:rPr>
        <w:tab/>
      </w:r>
      <w:r w:rsidR="00F929DB">
        <w:rPr>
          <w:rFonts w:eastAsia="Times New Roman"/>
          <w:szCs w:val="24"/>
        </w:rPr>
        <w:tab/>
      </w:r>
      <w:r w:rsidR="00F929DB">
        <w:rPr>
          <w:rFonts w:eastAsia="Times New Roman"/>
          <w:szCs w:val="24"/>
        </w:rPr>
        <w:tab/>
      </w:r>
      <w:r w:rsidR="00F929DB">
        <w:rPr>
          <w:rFonts w:eastAsia="Times New Roman"/>
          <w:szCs w:val="24"/>
        </w:rPr>
        <w:tab/>
      </w:r>
      <w:r w:rsidR="00F929DB">
        <w:rPr>
          <w:rFonts w:eastAsia="Times New Roman"/>
          <w:szCs w:val="24"/>
        </w:rPr>
        <w:tab/>
      </w:r>
      <w:r w:rsidR="00F929DB">
        <w:rPr>
          <w:rFonts w:eastAsia="Times New Roman"/>
          <w:szCs w:val="24"/>
        </w:rPr>
        <w:tab/>
      </w:r>
      <w:r w:rsidR="00F929DB">
        <w:rPr>
          <w:rFonts w:eastAsia="Times New Roman"/>
          <w:szCs w:val="24"/>
        </w:rPr>
        <w:tab/>
      </w:r>
      <w:r w:rsidR="00F929DB">
        <w:rPr>
          <w:rFonts w:eastAsia="Times New Roman"/>
          <w:szCs w:val="24"/>
        </w:rPr>
        <w:tab/>
      </w:r>
      <w:r w:rsidR="00F929DB">
        <w:rPr>
          <w:rFonts w:eastAsia="Times New Roman"/>
          <w:szCs w:val="24"/>
        </w:rPr>
        <w:tab/>
      </w:r>
      <w:r w:rsidR="00F929DB">
        <w:rPr>
          <w:rFonts w:eastAsia="Times New Roman"/>
          <w:szCs w:val="24"/>
        </w:rPr>
        <w:tab/>
        <w:t>(4)</w:t>
      </w:r>
    </w:p>
    <w:p w14:paraId="6F4048EB" w14:textId="10D68656" w:rsidR="009B4CB4" w:rsidRPr="00E00FFE" w:rsidRDefault="00F929DB" w:rsidP="009B4CB4">
      <w:pPr>
        <w:jc w:val="both"/>
        <w:rPr>
          <w:rFonts w:eastAsia="Times New Roman"/>
          <w:szCs w:val="24"/>
        </w:rPr>
      </w:pPr>
      <w:r>
        <w:rPr>
          <w:rFonts w:eastAsia="Times New Roman"/>
          <w:szCs w:val="24"/>
        </w:rPr>
        <w:t xml:space="preserve">As a </w:t>
      </w:r>
      <w:r w:rsidR="00E00FFE">
        <w:rPr>
          <w:rFonts w:eastAsia="Times New Roman"/>
          <w:szCs w:val="24"/>
        </w:rPr>
        <w:t>result,</w:t>
      </w:r>
      <w:r>
        <w:rPr>
          <w:rFonts w:eastAsia="Times New Roman"/>
          <w:szCs w:val="24"/>
        </w:rPr>
        <w:t xml:space="preserve"> the self-diffusion of Li ions in </w:t>
      </w:r>
      <w:r w:rsidR="00E00FFE">
        <w:rPr>
          <w:rFonts w:eastAsia="Times New Roman"/>
          <w:szCs w:val="24"/>
        </w:rPr>
        <w:t>the two solid electrolytes</w:t>
      </w:r>
      <w:r>
        <w:rPr>
          <w:rFonts w:eastAsia="Times New Roman"/>
          <w:szCs w:val="24"/>
        </w:rPr>
        <w:t xml:space="preserve"> exhibits an activation </w:t>
      </w:r>
      <w:r w:rsidR="00E00FFE">
        <w:rPr>
          <w:rFonts w:eastAsia="Times New Roman"/>
          <w:szCs w:val="24"/>
        </w:rPr>
        <w:t>e</w:t>
      </w:r>
      <w:r>
        <w:rPr>
          <w:rFonts w:eastAsia="Times New Roman"/>
          <w:szCs w:val="24"/>
        </w:rPr>
        <w:t xml:space="preserve">nergy </w:t>
      </w:r>
      <w:r w:rsidRPr="00E00FFE">
        <w:rPr>
          <w:rFonts w:eastAsia="Times New Roman"/>
          <w:szCs w:val="24"/>
        </w:rPr>
        <w:t>of</w:t>
      </w:r>
      <w:r w:rsidR="00E00FFE">
        <w:rPr>
          <w:rFonts w:eastAsia="Times New Roman"/>
          <w:szCs w:val="24"/>
        </w:rPr>
        <w:t xml:space="preserve"> E</w:t>
      </w:r>
      <w:r w:rsidR="00E00FFE" w:rsidRPr="00F929DB">
        <w:rPr>
          <w:rFonts w:eastAsia="Times New Roman"/>
          <w:szCs w:val="24"/>
          <w:vertAlign w:val="subscript"/>
        </w:rPr>
        <w:t>A</w:t>
      </w:r>
      <w:r w:rsidR="00E00FFE">
        <w:rPr>
          <w:rFonts w:eastAsia="Times New Roman"/>
          <w:szCs w:val="24"/>
          <w:vertAlign w:val="subscript"/>
        </w:rPr>
        <w:t> </w:t>
      </w:r>
      <w:r w:rsidR="00E00FFE">
        <w:rPr>
          <w:rFonts w:eastAsia="Times New Roman"/>
          <w:szCs w:val="24"/>
        </w:rPr>
        <w:t>(60Ta</w:t>
      </w:r>
      <w:r w:rsidR="00E00FFE">
        <w:rPr>
          <w:rFonts w:eastAsia="Times New Roman"/>
          <w:szCs w:val="24"/>
        </w:rPr>
        <w:noBreakHyphen/>
        <w:t>LLZO)</w:t>
      </w:r>
      <w:r w:rsidR="00E00FFE" w:rsidRPr="00E00FFE">
        <w:rPr>
          <w:rFonts w:eastAsia="Times New Roman"/>
          <w:szCs w:val="24"/>
        </w:rPr>
        <w:t xml:space="preserve"> =</w:t>
      </w:r>
      <w:r w:rsidR="00E00FFE">
        <w:rPr>
          <w:rFonts w:eastAsia="Times New Roman"/>
          <w:szCs w:val="24"/>
        </w:rPr>
        <w:t xml:space="preserve">13.6 kJ/mol [0.14 eV] and </w:t>
      </w:r>
      <w:r w:rsidR="00E00FFE" w:rsidRPr="00E00FFE">
        <w:rPr>
          <w:rFonts w:eastAsia="Times New Roman"/>
          <w:szCs w:val="24"/>
        </w:rPr>
        <w:t>of</w:t>
      </w:r>
      <w:r w:rsidR="00E00FFE">
        <w:rPr>
          <w:rFonts w:eastAsia="Times New Roman"/>
          <w:szCs w:val="24"/>
        </w:rPr>
        <w:t xml:space="preserve"> E</w:t>
      </w:r>
      <w:r w:rsidR="00E00FFE" w:rsidRPr="00F929DB">
        <w:rPr>
          <w:rFonts w:eastAsia="Times New Roman"/>
          <w:szCs w:val="24"/>
          <w:vertAlign w:val="subscript"/>
        </w:rPr>
        <w:t>A</w:t>
      </w:r>
      <w:r w:rsidR="00E00FFE">
        <w:rPr>
          <w:rFonts w:eastAsia="Times New Roman"/>
          <w:szCs w:val="24"/>
          <w:vertAlign w:val="subscript"/>
        </w:rPr>
        <w:t> </w:t>
      </w:r>
      <w:r w:rsidR="00E00FFE">
        <w:rPr>
          <w:rFonts w:eastAsia="Times New Roman"/>
          <w:szCs w:val="24"/>
        </w:rPr>
        <w:t>(36Al-LLZO)</w:t>
      </w:r>
      <w:r w:rsidR="00E00FFE" w:rsidRPr="00E00FFE">
        <w:rPr>
          <w:rFonts w:eastAsia="Times New Roman"/>
          <w:szCs w:val="24"/>
        </w:rPr>
        <w:t xml:space="preserve"> =</w:t>
      </w:r>
      <w:r w:rsidR="00E00FFE">
        <w:rPr>
          <w:rFonts w:eastAsia="Times New Roman"/>
          <w:szCs w:val="24"/>
        </w:rPr>
        <w:t xml:space="preserve">10.1 kJ/mol [0.10 eV]. </w:t>
      </w:r>
      <w:r w:rsidR="005A6985">
        <w:rPr>
          <w:noProof/>
        </w:rPr>
        <mc:AlternateContent>
          <mc:Choice Requires="wpg">
            <w:drawing>
              <wp:anchor distT="0" distB="0" distL="114300" distR="114300" simplePos="0" relativeHeight="251660288" behindDoc="0" locked="0" layoutInCell="1" allowOverlap="1" wp14:anchorId="681EA0B1" wp14:editId="45F65324">
                <wp:simplePos x="0" y="0"/>
                <wp:positionH relativeFrom="column">
                  <wp:posOffset>-89535</wp:posOffset>
                </wp:positionH>
                <wp:positionV relativeFrom="paragraph">
                  <wp:posOffset>424180</wp:posOffset>
                </wp:positionV>
                <wp:extent cx="6470650" cy="2518410"/>
                <wp:effectExtent l="0" t="0" r="6350" b="0"/>
                <wp:wrapTight wrapText="bothSides">
                  <wp:wrapPolygon edited="0">
                    <wp:start x="0" y="0"/>
                    <wp:lineTo x="0" y="21404"/>
                    <wp:lineTo x="21558" y="21404"/>
                    <wp:lineTo x="21558" y="0"/>
                    <wp:lineTo x="0" y="0"/>
                  </wp:wrapPolygon>
                </wp:wrapTight>
                <wp:docPr id="7" name="Gruppieren 7"/>
                <wp:cNvGraphicFramePr/>
                <a:graphic xmlns:a="http://schemas.openxmlformats.org/drawingml/2006/main">
                  <a:graphicData uri="http://schemas.microsoft.com/office/word/2010/wordprocessingGroup">
                    <wpg:wgp>
                      <wpg:cNvGrpSpPr/>
                      <wpg:grpSpPr>
                        <a:xfrm>
                          <a:off x="0" y="0"/>
                          <a:ext cx="6470650" cy="2518410"/>
                          <a:chOff x="-86450" y="0"/>
                          <a:chExt cx="6487501" cy="2518916"/>
                        </a:xfrm>
                      </wpg:grpSpPr>
                      <pic:pic xmlns:pic="http://schemas.openxmlformats.org/drawingml/2006/picture">
                        <pic:nvPicPr>
                          <pic:cNvPr id="6" name="Grafik 6" descr="C:\Users\t.reppert\Desktop\Promotion\Meine Publikationen\Li self diffusion\Images\QENS\QENSvsT_width_THR029.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140266" y="3"/>
                            <a:ext cx="3260785" cy="2518913"/>
                          </a:xfrm>
                          <a:prstGeom prst="rect">
                            <a:avLst/>
                          </a:prstGeom>
                          <a:noFill/>
                          <a:ln>
                            <a:noFill/>
                          </a:ln>
                        </pic:spPr>
                      </pic:pic>
                      <pic:pic xmlns:pic="http://schemas.openxmlformats.org/drawingml/2006/picture">
                        <pic:nvPicPr>
                          <pic:cNvPr id="5" name="Grafik 5" descr="C:\Users\t.reppert\Desktop\Promotion\Meine Publikationen\Li self diffusion\Images\QENS\QENSvsT_width_THR025.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6450" y="0"/>
                            <a:ext cx="3260785" cy="251891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1E92345" id="Gruppieren 7" o:spid="_x0000_s1026" style="position:absolute;margin-left:-7.05pt;margin-top:33.4pt;width:509.5pt;height:198.3pt;z-index:251660288;mso-width-relative:margin;mso-height-relative:margin" coordorigin="-864" coordsize="64875,2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">
                <v:shape id="Grafik 6" o:spid="_x0000_s1027" type="#_x0000_t75" style="position:absolute;left:31402;width:32608;height:2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">
                  <v:imagedata r:id="rId18" o:title="QENSvsT_width_THR029"/>
                  <v:path arrowok="t"/>
                </v:shape>
                <v:shape id="Grafik 5" o:spid="_x0000_s1028" type="#_x0000_t75" style="position:absolute;left:-864;width:32607;height:2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">
                  <v:imagedata r:id="rId19" o:title="QENSvsT_width_THR025"/>
                  <v:path arrowok="t"/>
                </v:shape>
                <w10:wrap type="tight"/>
              </v:group>
            </w:pict>
          </mc:Fallback>
        </mc:AlternateContent>
      </w:r>
    </w:p>
    <w:p w14:paraId="103A505E" w14:textId="77777777" w:rsidR="009B4CB4" w:rsidRDefault="009B4CB4" w:rsidP="009B4CB4"/>
    <w:p w14:paraId="6B857EA7" w14:textId="7CE99ED3" w:rsidR="009B4CB4" w:rsidRPr="009B4CB4" w:rsidRDefault="005A6985" w:rsidP="001E2B4D">
      <w:pPr>
        <w:jc w:val="both"/>
      </w:pPr>
      <w:r>
        <w:t>Figure</w:t>
      </w:r>
      <w:r w:rsidR="000F2341">
        <w:t xml:space="preserve"> </w:t>
      </w:r>
      <w:r w:rsidR="00C53617">
        <w:t>3.</w:t>
      </w:r>
      <w:r w:rsidR="00E35FBE">
        <w:t>5</w:t>
      </w:r>
      <w:r>
        <w:t xml:space="preserve">: </w:t>
      </w:r>
      <w:r w:rsidR="00041EEB">
        <w:t>H</w:t>
      </w:r>
      <w:r>
        <w:t>WHM</w:t>
      </w:r>
      <w:r w:rsidR="00D578EB">
        <w:t> </w:t>
      </w:r>
      <w:r w:rsidR="00D578EB" w:rsidRPr="00D578EB">
        <w:rPr>
          <w:i/>
        </w:rPr>
        <w:t>Γ</w:t>
      </w:r>
      <w:r w:rsidR="00D578EB">
        <w:t xml:space="preserve"> </w:t>
      </w:r>
      <w:r>
        <w:t>plotted against Q</w:t>
      </w:r>
      <w:r>
        <w:rPr>
          <w:vertAlign w:val="superscript"/>
        </w:rPr>
        <w:t>2</w:t>
      </w:r>
      <w:r>
        <w:t xml:space="preserve"> for temperatures 450</w:t>
      </w:r>
      <w:r w:rsidR="00101EE2">
        <w:t> </w:t>
      </w:r>
      <w:r>
        <w:t>K to 600</w:t>
      </w:r>
      <w:r w:rsidR="00101EE2">
        <w:t> </w:t>
      </w:r>
      <w:r w:rsidR="00D578EB">
        <w:t xml:space="preserve">K </w:t>
      </w:r>
      <w:r w:rsidR="00862922">
        <w:t>to derivate Li self-diffusion constant </w:t>
      </w:r>
      <w:r w:rsidR="00862922" w:rsidRPr="00D578EB">
        <w:rPr>
          <w:i/>
        </w:rPr>
        <w:t>D</w:t>
      </w:r>
      <w:r w:rsidR="00862922">
        <w:t> </w:t>
      </w:r>
      <w:r w:rsidR="00D578EB">
        <w:t xml:space="preserve">of </w:t>
      </w:r>
      <w:r w:rsidR="00D578EB" w:rsidRPr="00D578EB">
        <w:rPr>
          <w:b/>
        </w:rPr>
        <w:t>(Left)</w:t>
      </w:r>
      <w:r w:rsidR="00D578EB">
        <w:t xml:space="preserve"> 60Ta-LLZO and (</w:t>
      </w:r>
      <w:r w:rsidR="00D578EB" w:rsidRPr="00D578EB">
        <w:rPr>
          <w:b/>
        </w:rPr>
        <w:t>Right</w:t>
      </w:r>
      <w:r w:rsidR="00862922">
        <w:t xml:space="preserve">) 36Al-LLZO. </w:t>
      </w:r>
      <w:r w:rsidR="00A95496">
        <w:t>In each graph a</w:t>
      </w:r>
      <w:r w:rsidR="00862922">
        <w:t xml:space="preserve"> plot</w:t>
      </w:r>
      <w:r w:rsidR="0078548E">
        <w:t xml:space="preserve"> of </w:t>
      </w:r>
      <w:r w:rsidR="0078548E" w:rsidRPr="0078548E">
        <w:rPr>
          <w:i/>
        </w:rPr>
        <w:t>D</w:t>
      </w:r>
      <w:r w:rsidR="0078548E">
        <w:t xml:space="preserve"> against T </w:t>
      </w:r>
      <w:r w:rsidR="00862922">
        <w:t>is inlayed to</w:t>
      </w:r>
      <w:r w:rsidR="00D578EB">
        <w:t xml:space="preserve"> </w:t>
      </w:r>
      <w:r w:rsidR="00862922">
        <w:t xml:space="preserve">determine self-diffusion’s </w:t>
      </w:r>
      <w:r w:rsidR="00D578EB">
        <w:t xml:space="preserve">activation Energy </w:t>
      </w:r>
      <w:r w:rsidR="00D578EB" w:rsidRPr="00D578EB">
        <w:rPr>
          <w:i/>
        </w:rPr>
        <w:t>E</w:t>
      </w:r>
      <w:r w:rsidR="00D578EB" w:rsidRPr="00D578EB">
        <w:rPr>
          <w:i/>
          <w:vertAlign w:val="subscript"/>
        </w:rPr>
        <w:t>A</w:t>
      </w:r>
      <w:r>
        <w:t>.</w:t>
      </w:r>
      <w:r w:rsidR="00D0773F">
        <w:t xml:space="preserve"> </w:t>
      </w:r>
    </w:p>
    <w:p w14:paraId="1AEF53B0" w14:textId="4EA15261" w:rsidR="00CF4537" w:rsidRPr="000D4435" w:rsidRDefault="00EC426D" w:rsidP="000D4435">
      <w:pPr>
        <w:pStyle w:val="Heading3"/>
      </w:pPr>
      <w:bookmarkStart w:id="215" w:name="_Toc466215101"/>
      <w:r w:rsidRPr="00DC464E">
        <w:t>Comparison HT-</w:t>
      </w:r>
      <w:r w:rsidR="00176F61">
        <w:t>EIS</w:t>
      </w:r>
      <w:r w:rsidRPr="00DC464E">
        <w:t xml:space="preserve"> to </w:t>
      </w:r>
      <w:r w:rsidR="00176F61">
        <w:t>QENS</w:t>
      </w:r>
      <w:bookmarkEnd w:id="215"/>
      <w:r w:rsidRPr="00DC464E">
        <w:t xml:space="preserve"> </w:t>
      </w:r>
    </w:p>
    <w:p w14:paraId="6A6A3730" w14:textId="3D538CA5" w:rsidR="00DC3E38" w:rsidRPr="00D81C3A" w:rsidRDefault="00DC3E38" w:rsidP="00CF4537">
      <w:pPr>
        <w:pStyle w:val="NoSpacing"/>
        <w:rPr>
          <w:i/>
        </w:rPr>
      </w:pPr>
      <w:r w:rsidRPr="00D81C3A">
        <w:rPr>
          <w:i/>
        </w:rPr>
        <w:t>- ionic conductivity from QENS (Nernst-Einstein)</w:t>
      </w:r>
      <w:hyperlink w:anchor="_ENREF_67" w:tooltip="Heitjans, 2003 #434" w:history="1">
        <w:r w:rsidR="00841DCA" w:rsidRPr="00D81C3A">
          <w:rPr>
            <w:i/>
          </w:rPr>
          <w:fldChar w:fldCharType="begin"/>
        </w:r>
        <w:r w:rsidR="00841DCA">
          <w:rPr>
            <w:i/>
          </w:rPr>
          <w:instrText xml:space="preserve"> ADDIN EN.CITE &lt;EndNote&gt;&lt;Cite&gt;&lt;Author&gt;Heitjans&lt;/Author&gt;&lt;Year&gt;2003&lt;/Year&gt;&lt;RecNum&gt;434&lt;/RecNum&gt;&lt;DisplayText&gt;&lt;style face="superscript"&gt;67&lt;/style&gt;&lt;/DisplayText&gt;&lt;record&gt;&lt;rec-number&gt;434&lt;/rec-number&gt;&lt;foreign-keys&gt;&lt;key app="EN" db-id="pr92drrfkw0sdbepxwcvavfi02xpvvrapta9"&gt;434&lt;/key&gt;&lt;/foreign-keys&gt;&lt;ref-type name="Journal Article"&gt;17&lt;/ref-type&gt;&lt;contributors&gt;&lt;authors&gt;&lt;author&gt;Heitjans, P.&lt;/author&gt;&lt;author&gt;Indris, S.&lt;/author&gt;&lt;/authors&gt;&lt;/contributors&gt;&lt;titles&gt;&lt;title&gt;Diffusion and ionic conduction in nanocrystalline ceramics&lt;/title&gt;&lt;secondary-title&gt;Journal of Physics: Condensed Matter&lt;/secondary-title&gt;&lt;/titles&gt;&lt;periodical&gt;&lt;full-title&gt;Journal of Physics: Condensed Matter&lt;/full-title&gt;&lt;/periodical&gt;&lt;pages&gt;R1257&lt;/pages&gt;&lt;volume&gt;15&lt;/volume&gt;&lt;number&gt;30&lt;/number&gt;&lt;dates&gt;&lt;year&gt;2003&lt;/year&gt;&lt;/dates&gt;&lt;isbn&gt;0953-8984&lt;/isbn&gt;&lt;urls&gt;&lt;related-urls&gt;&lt;url&gt;http://stacks.iop.org/0953-8984/15/i=30/a=202&lt;/url&gt;&lt;/related-urls&gt;&lt;/urls&gt;&lt;/record&gt;&lt;/Cite&gt;&lt;/EndNote&gt;</w:instrText>
        </w:r>
        <w:r w:rsidR="00841DCA" w:rsidRPr="00D81C3A">
          <w:rPr>
            <w:i/>
          </w:rPr>
          <w:fldChar w:fldCharType="separate"/>
        </w:r>
        <w:r w:rsidR="00841DCA" w:rsidRPr="00841DCA">
          <w:rPr>
            <w:i/>
            <w:noProof/>
            <w:vertAlign w:val="superscript"/>
          </w:rPr>
          <w:t>67</w:t>
        </w:r>
        <w:r w:rsidR="00841DCA" w:rsidRPr="00D81C3A">
          <w:rPr>
            <w:i/>
          </w:rPr>
          <w:fldChar w:fldCharType="end"/>
        </w:r>
      </w:hyperlink>
      <w:r w:rsidRPr="00D81C3A">
        <w:rPr>
          <w:i/>
        </w:rPr>
        <w:t xml:space="preserve"> vs. ionic conductivity by HT-impedance </w:t>
      </w:r>
    </w:p>
    <w:p w14:paraId="07D42BBF" w14:textId="61E4C2D2" w:rsidR="00223E3B" w:rsidRPr="00D81C3A" w:rsidRDefault="00223E3B" w:rsidP="00D0773F">
      <w:pPr>
        <w:pStyle w:val="NoSpacing"/>
        <w:rPr>
          <w:i/>
        </w:rPr>
      </w:pPr>
      <w:r w:rsidRPr="00D81C3A">
        <w:rPr>
          <w:i/>
        </w:rPr>
        <w:t>- In pellets or film samples larger influence by grain boundary resistance</w:t>
      </w:r>
    </w:p>
    <w:p w14:paraId="2012DBA4" w14:textId="1BECDA38" w:rsidR="00862922" w:rsidRDefault="00862922" w:rsidP="00D0773F">
      <w:pPr>
        <w:pStyle w:val="NoSpacing"/>
      </w:pPr>
    </w:p>
    <w:p w14:paraId="6BFC7CC6" w14:textId="77777777" w:rsidR="00AC4C72" w:rsidRDefault="00D81C3A" w:rsidP="005907F5">
      <w:pPr>
        <w:jc w:val="both"/>
      </w:pPr>
      <w:r>
        <w:t>HT-impedance spectroscopy and neutron backscattering spectrometry both provide an activation energy E</w:t>
      </w:r>
      <w:r w:rsidRPr="00D81C3A">
        <w:rPr>
          <w:vertAlign w:val="subscript"/>
        </w:rPr>
        <w:t>A</w:t>
      </w:r>
      <w:r>
        <w:t>, but the focus on the investigated reaction is different. HT-EIS measures the total ionic conductivity of lithium ions, that are forced by AC</w:t>
      </w:r>
      <w:r w:rsidR="00340AA5">
        <w:t xml:space="preserve"> current.</w:t>
      </w:r>
      <w:r w:rsidR="00363EF9">
        <w:t xml:space="preserve"> QENS measurements</w:t>
      </w:r>
      <w:r w:rsidR="005907F5">
        <w:t xml:space="preserve"> </w:t>
      </w:r>
      <w:r w:rsidR="00363EF9">
        <w:t xml:space="preserve">were focused on the investigation of neutron induced Li ion self-diffusion inside of LLZO grains. </w:t>
      </w:r>
      <w:r w:rsidR="00F22F33">
        <w:t xml:space="preserve">HT-EIS and QENS activation energies are plotted for comparison in figure 3.6. In addition, the ionic conductivity of all three samples is plotted right-hand side (red stars). </w:t>
      </w:r>
    </w:p>
    <w:p w14:paraId="196ED075" w14:textId="4B3FDC8A" w:rsidR="00AC4C72" w:rsidRDefault="00340AA5" w:rsidP="005907F5">
      <w:pPr>
        <w:jc w:val="both"/>
      </w:pPr>
      <w:r>
        <w:t>60Ta-LLZO and 36Al-LLZO a</w:t>
      </w:r>
      <w:r w:rsidR="005907F5">
        <w:t>ctivation energy E</w:t>
      </w:r>
      <w:r w:rsidR="005907F5" w:rsidRPr="005907F5">
        <w:rPr>
          <w:vertAlign w:val="subscript"/>
        </w:rPr>
        <w:t>A</w:t>
      </w:r>
      <w:r w:rsidR="005907F5">
        <w:rPr>
          <w:vertAlign w:val="subscript"/>
        </w:rPr>
        <w:t xml:space="preserve"> </w:t>
      </w:r>
      <w:r w:rsidR="005907F5">
        <w:t xml:space="preserve">derivated from the </w:t>
      </w:r>
      <w:r w:rsidR="00F22F33">
        <w:t xml:space="preserve">HT-EIS </w:t>
      </w:r>
      <w:r w:rsidR="005907F5">
        <w:t>Arrhenius plot</w:t>
      </w:r>
      <w:r w:rsidR="00D81C3A">
        <w:t xml:space="preserve"> </w:t>
      </w:r>
      <w:r w:rsidR="00F22F33">
        <w:t>(</w:t>
      </w:r>
      <w:r w:rsidR="00F22F33">
        <w:rPr>
          <w:rFonts w:eastAsiaTheme="minorEastAsia"/>
        </w:rPr>
        <w:t>E</w:t>
      </w:r>
      <w:r w:rsidR="00F22F33" w:rsidRPr="00F22F33">
        <w:rPr>
          <w:rFonts w:eastAsiaTheme="minorEastAsia"/>
          <w:vertAlign w:val="subscript"/>
        </w:rPr>
        <w:t>A</w:t>
      </w:r>
      <m:oMath>
        <m:r>
          <w:rPr>
            <w:rFonts w:ascii="Cambria Math" w:hAnsi="Cambria Math"/>
          </w:rPr>
          <m:t>≈</m:t>
        </m:r>
      </m:oMath>
      <w:r w:rsidR="00F22F33">
        <w:rPr>
          <w:rFonts w:eastAsiaTheme="minorEastAsia"/>
        </w:rPr>
        <w:t xml:space="preserve">0.36-0.37 eV) </w:t>
      </w:r>
      <w:r w:rsidR="005907F5">
        <w:t>is about three times the value of E</w:t>
      </w:r>
      <w:r w:rsidR="005907F5" w:rsidRPr="005907F5">
        <w:rPr>
          <w:vertAlign w:val="subscript"/>
        </w:rPr>
        <w:t>A</w:t>
      </w:r>
      <w:r w:rsidR="005907F5">
        <w:t xml:space="preserve"> calculated from the </w:t>
      </w:r>
      <w:r>
        <w:t xml:space="preserve">quasi-elastic </w:t>
      </w:r>
      <w:r w:rsidR="005907F5">
        <w:t>neutron backscattering experiment</w:t>
      </w:r>
      <w:r w:rsidR="00F22F33">
        <w:t xml:space="preserve"> (</w:t>
      </w:r>
      <w:r w:rsidR="00F22F33">
        <w:rPr>
          <w:rFonts w:eastAsiaTheme="minorEastAsia"/>
        </w:rPr>
        <w:t>E</w:t>
      </w:r>
      <w:r w:rsidR="00F22F33" w:rsidRPr="00F22F33">
        <w:rPr>
          <w:rFonts w:eastAsiaTheme="minorEastAsia"/>
          <w:vertAlign w:val="subscript"/>
        </w:rPr>
        <w:t>A</w:t>
      </w:r>
      <m:oMath>
        <m:r>
          <w:rPr>
            <w:rFonts w:ascii="Cambria Math" w:hAnsi="Cambria Math"/>
          </w:rPr>
          <m:t>≈</m:t>
        </m:r>
      </m:oMath>
      <w:r w:rsidR="00F22F33">
        <w:rPr>
          <w:rFonts w:eastAsiaTheme="minorEastAsia"/>
        </w:rPr>
        <w:t>0.10-0.14 eV)</w:t>
      </w:r>
      <w:r w:rsidR="005907F5">
        <w:t xml:space="preserve">. </w:t>
      </w:r>
      <w:r w:rsidR="00F22F33">
        <w:t>But tetragonal LLZO provided an even higher activation energy (</w:t>
      </w:r>
      <w:r w:rsidR="00F22F33">
        <w:rPr>
          <w:rFonts w:eastAsiaTheme="minorEastAsia"/>
        </w:rPr>
        <w:t>E</w:t>
      </w:r>
      <w:r w:rsidR="00F22F33" w:rsidRPr="00F22F33">
        <w:rPr>
          <w:rFonts w:eastAsiaTheme="minorEastAsia"/>
          <w:vertAlign w:val="subscript"/>
        </w:rPr>
        <w:t>A</w:t>
      </w:r>
      <m:oMath>
        <m:r>
          <w:rPr>
            <w:rFonts w:ascii="Cambria Math" w:hAnsi="Cambria Math"/>
          </w:rPr>
          <m:t>≈</m:t>
        </m:r>
      </m:oMath>
      <w:r w:rsidR="00F22F33">
        <w:rPr>
          <w:rFonts w:eastAsiaTheme="minorEastAsia"/>
        </w:rPr>
        <w:t>0.66 eV).</w:t>
      </w:r>
      <w:r w:rsidR="00F22F33">
        <w:t xml:space="preserve"> of </w:t>
      </w:r>
      <w:r w:rsidR="00B94B52">
        <w:t>Unfortunately, it was not possible to determine E</w:t>
      </w:r>
      <w:r w:rsidR="00B94B52" w:rsidRPr="00B94B52">
        <w:rPr>
          <w:vertAlign w:val="subscript"/>
        </w:rPr>
        <w:t>A</w:t>
      </w:r>
      <w:r w:rsidR="00B94B52">
        <w:t xml:space="preserve"> for tetragonal LLZO by QENS</w:t>
      </w:r>
      <w:r w:rsidR="00F22F33">
        <w:t xml:space="preserve"> because of bad resolution</w:t>
      </w:r>
      <w:r w:rsidR="00363EF9">
        <w:t xml:space="preserve"> and to compare it to HT-EIS</w:t>
      </w:r>
      <w:r w:rsidR="00B94B52">
        <w:t xml:space="preserve">. </w:t>
      </w:r>
      <w:r w:rsidR="00363EF9">
        <w:t>It would be interesting to compare differences like monitored for the cubic garnets.</w:t>
      </w:r>
      <w:r w:rsidR="00AC4C72">
        <w:t xml:space="preserve"> </w:t>
      </w:r>
    </w:p>
    <w:p w14:paraId="75845436" w14:textId="00B42151" w:rsidR="00363EF9" w:rsidRDefault="00363EF9" w:rsidP="005907F5">
      <w:pPr>
        <w:jc w:val="both"/>
      </w:pPr>
      <w:r>
        <w:lastRenderedPageBreak/>
        <w:t>As there is almost no difference between 60Ta-LLZO and 36Al-LLZO in HT-EIS activation energy, there is a significant one in QENS determined E</w:t>
      </w:r>
      <w:r w:rsidRPr="00363EF9">
        <w:rPr>
          <w:vertAlign w:val="subscript"/>
        </w:rPr>
        <w:t>A</w:t>
      </w:r>
      <w:r>
        <w:t>. 60Ta-LLZO needs a 0.04 eV higher E</w:t>
      </w:r>
      <w:r w:rsidRPr="00F22F33">
        <w:rPr>
          <w:vertAlign w:val="subscript"/>
        </w:rPr>
        <w:t>A</w:t>
      </w:r>
      <w:r>
        <w:t xml:space="preserve"> to initiate Li ion movement than 36-Al-LLZO. This might be due to the 22 percent tetragonal phase fraction</w:t>
      </w:r>
      <w:r w:rsidR="003D64D2">
        <w:t xml:space="preserve"> or because of the broad deviation of HWHM values provided by QENS</w:t>
      </w:r>
      <w:r>
        <w:t>.</w:t>
      </w:r>
    </w:p>
    <w:p w14:paraId="034D7E07" w14:textId="6BDA9661" w:rsidR="00F22F33" w:rsidRDefault="00AC4C72" w:rsidP="005907F5">
      <w:pPr>
        <w:jc w:val="both"/>
      </w:pPr>
      <w:r>
        <w:t>The</w:t>
      </w:r>
      <w:r w:rsidR="00363EF9">
        <w:t xml:space="preserve"> </w:t>
      </w:r>
      <w:r>
        <w:t>difference between QENS and HT-EIS</w:t>
      </w:r>
      <w:r w:rsidR="001E2B4D">
        <w:t xml:space="preserve"> is on the one hand due to the different reactions, as QENS measurements only look on the diffusivity when Li</w:t>
      </w:r>
      <w:r w:rsidR="001E2B4D" w:rsidRPr="001E2B4D">
        <w:rPr>
          <w:vertAlign w:val="superscript"/>
        </w:rPr>
        <w:t>+</w:t>
      </w:r>
      <w:r w:rsidR="001E2B4D">
        <w:t xml:space="preserve"> ions hop from one site to the next vacancy </w:t>
      </w:r>
      <w:r w:rsidR="00340AA5">
        <w:t xml:space="preserve">inside of a crystal lattice </w:t>
      </w:r>
      <w:r w:rsidR="001E2B4D">
        <w:t>regardless of which direction. It is possible that ions just move back and forth.  Contrary to that</w:t>
      </w:r>
      <w:r w:rsidR="00340AA5">
        <w:t>, in EIS</w:t>
      </w:r>
      <w:r w:rsidR="001E2B4D">
        <w:t xml:space="preserve"> Li</w:t>
      </w:r>
      <w:r w:rsidR="001E2B4D" w:rsidRPr="001E2B4D">
        <w:rPr>
          <w:vertAlign w:val="superscript"/>
        </w:rPr>
        <w:t>+</w:t>
      </w:r>
      <w:r w:rsidR="001E2B4D">
        <w:t xml:space="preserve"> ions</w:t>
      </w:r>
      <w:r w:rsidR="00340AA5">
        <w:t xml:space="preserve"> move along an applied current between both electrodes,</w:t>
      </w:r>
      <w:r w:rsidR="00340AA5" w:rsidRPr="00340AA5">
        <w:t xml:space="preserve"> </w:t>
      </w:r>
      <w:r w:rsidR="00340AA5">
        <w:t xml:space="preserve">through the sintered LLZO bulk pellet, conducting through grains and have to overcome grain boundary resistances. </w:t>
      </w:r>
      <w:r w:rsidR="000D4435">
        <w:t xml:space="preserve">That might be a reason for </w:t>
      </w:r>
      <w:ins w:id="216" w:author="souleymane diallo" w:date="2016-11-22T11:54:00Z">
        <w:r w:rsidR="00F716A0">
          <w:t xml:space="preserve">the observed </w:t>
        </w:r>
      </w:ins>
      <w:r w:rsidR="000D4435">
        <w:t>higher activation energy</w:t>
      </w:r>
      <w:ins w:id="217" w:author="souleymane diallo" w:date="2016-11-22T11:54:00Z">
        <w:r w:rsidR="00F716A0">
          <w:t xml:space="preserve"> in HT-EIS</w:t>
        </w:r>
      </w:ins>
      <w:del w:id="218" w:author="souleymane diallo" w:date="2016-11-22T11:53:00Z">
        <w:r w:rsidR="000D4435" w:rsidDel="00F716A0">
          <w:delText xml:space="preserve"> </w:delText>
        </w:r>
        <w:r w:rsidDel="00F716A0">
          <w:delText>need to be hold</w:delText>
        </w:r>
        <w:r w:rsidR="000D4435" w:rsidDel="00F716A0">
          <w:delText xml:space="preserve"> to move</w:delText>
        </w:r>
      </w:del>
      <w:r w:rsidR="000D4435">
        <w:t xml:space="preserve">. </w:t>
      </w:r>
    </w:p>
    <w:p w14:paraId="1398ECBF" w14:textId="7D0C695D" w:rsidR="009054BC" w:rsidRDefault="009054BC" w:rsidP="005907F5">
      <w:pPr>
        <w:jc w:val="both"/>
      </w:pPr>
      <w:r>
        <w:object w:dxaOrig="6162" w:dyaOrig="4722" w14:anchorId="224B4D2D">
          <v:shape id="_x0000_i1026" type="#_x0000_t75" style="width:396.9pt;height:304.35pt" o:ole="">
            <v:imagedata r:id="rId20" o:title=""/>
          </v:shape>
          <o:OLEObject Type="Embed" ProgID="Origin50.Graph" ShapeID="_x0000_i1026" DrawAspect="Content" ObjectID="_1541321224" r:id="rId21"/>
        </w:object>
      </w:r>
    </w:p>
    <w:p w14:paraId="74067DFB" w14:textId="3E60F539" w:rsidR="009054BC" w:rsidRDefault="009054BC" w:rsidP="005907F5">
      <w:pPr>
        <w:jc w:val="both"/>
      </w:pPr>
      <w:r>
        <w:t xml:space="preserve">Figure 3.6: Comparison of </w:t>
      </w:r>
      <w:r w:rsidR="00B30F17">
        <w:t xml:space="preserve">all three garnet LLZO </w:t>
      </w:r>
      <w:r>
        <w:t>E</w:t>
      </w:r>
      <w:r w:rsidRPr="00B30F17">
        <w:rPr>
          <w:vertAlign w:val="subscript"/>
        </w:rPr>
        <w:t>A</w:t>
      </w:r>
      <w:r>
        <w:t xml:space="preserve"> (D</w:t>
      </w:r>
      <w:r w:rsidRPr="009054BC">
        <w:rPr>
          <w:vertAlign w:val="subscript"/>
        </w:rPr>
        <w:t>Li</w:t>
      </w:r>
      <w:r>
        <w:t>) by QENS and E</w:t>
      </w:r>
      <w:r w:rsidR="00B30F17" w:rsidRPr="00B30F17">
        <w:rPr>
          <w:vertAlign w:val="subscript"/>
        </w:rPr>
        <w:t>A</w:t>
      </w:r>
      <w:r>
        <w:t xml:space="preserve"> (σ</w:t>
      </w:r>
      <w:r w:rsidRPr="009054BC">
        <w:rPr>
          <w:vertAlign w:val="subscript"/>
        </w:rPr>
        <w:t>Li ION</w:t>
      </w:r>
      <w:r>
        <w:t>) by HT-EIS</w:t>
      </w:r>
      <w:r w:rsidR="008B7522">
        <w:t xml:space="preserve">. </w:t>
      </w:r>
      <w:r w:rsidR="00B30F17">
        <w:t>E</w:t>
      </w:r>
      <w:r w:rsidR="00B30F17" w:rsidRPr="00B30F17">
        <w:rPr>
          <w:vertAlign w:val="subscript"/>
        </w:rPr>
        <w:t>A</w:t>
      </w:r>
      <w:r w:rsidR="00B30F17">
        <w:t>(D</w:t>
      </w:r>
      <w:r w:rsidR="00B30F17" w:rsidRPr="00B30F17">
        <w:rPr>
          <w:vertAlign w:val="subscript"/>
        </w:rPr>
        <w:t>Li</w:t>
      </w:r>
      <w:r w:rsidR="00B30F17">
        <w:t xml:space="preserve">) was not determinable for tetragonal LLZO. </w:t>
      </w:r>
      <w:r w:rsidR="008B7522">
        <w:t>Right-hand side the total ionic conductivity σ</w:t>
      </w:r>
      <w:r w:rsidR="008B7522" w:rsidRPr="008B7522">
        <w:rPr>
          <w:vertAlign w:val="subscript"/>
        </w:rPr>
        <w:t>Li ION</w:t>
      </w:r>
      <w:r w:rsidR="008B7522">
        <w:t xml:space="preserve"> at room temperature</w:t>
      </w:r>
      <w:r w:rsidR="00B94B52">
        <w:t xml:space="preserve"> (lined red stars)</w:t>
      </w:r>
      <w:r w:rsidR="008B7522">
        <w:t xml:space="preserve"> measured by HT-EIS is correlated.</w:t>
      </w:r>
    </w:p>
    <w:p w14:paraId="28AC54B0" w14:textId="77777777" w:rsidR="005F5341" w:rsidRDefault="005F5341" w:rsidP="005907F5">
      <w:pPr>
        <w:jc w:val="both"/>
      </w:pPr>
    </w:p>
    <w:p w14:paraId="699D027A" w14:textId="77777777" w:rsidR="000D4435" w:rsidRDefault="006B4D1E" w:rsidP="000D4435">
      <w:pPr>
        <w:pStyle w:val="Heading2"/>
      </w:pPr>
      <w:bookmarkStart w:id="219" w:name="_Toc466215102"/>
      <w:r>
        <w:lastRenderedPageBreak/>
        <w:t xml:space="preserve">4. </w:t>
      </w:r>
      <w:r w:rsidR="00096182">
        <w:t>Conclusion</w:t>
      </w:r>
      <w:bookmarkEnd w:id="219"/>
      <w:r w:rsidR="000D4435" w:rsidRPr="000D4435">
        <w:t xml:space="preserve"> </w:t>
      </w:r>
    </w:p>
    <w:p w14:paraId="61F1E807" w14:textId="224EC810" w:rsidR="00961F08" w:rsidRPr="0036716F" w:rsidRDefault="002D7715" w:rsidP="00961F08">
      <w:pPr>
        <w:jc w:val="both"/>
      </w:pPr>
      <w:commentRangeStart w:id="220"/>
      <w:r>
        <w:t>We reported about hurdles like hydrogen and phase purity to overcome, necessary for trustful QENS measurements of lithium compounds. But i</w:t>
      </w:r>
      <w:r w:rsidR="00CF5BA9">
        <w:t xml:space="preserve">t was </w:t>
      </w:r>
      <w:r>
        <w:t>successful</w:t>
      </w:r>
      <w:r w:rsidR="00CF5BA9">
        <w:t xml:space="preserve"> to synthesize </w:t>
      </w:r>
      <w:r>
        <w:t>t</w:t>
      </w:r>
      <w:r w:rsidR="00CF5BA9">
        <w:t xml:space="preserve">etragonal LLZO, cubic </w:t>
      </w:r>
      <w:r>
        <w:t>36</w:t>
      </w:r>
      <w:r w:rsidR="00CF5BA9">
        <w:t>Al</w:t>
      </w:r>
      <w:r>
        <w:t>-</w:t>
      </w:r>
      <w:r w:rsidR="00CF5BA9">
        <w:t xml:space="preserve"> or </w:t>
      </w:r>
      <w:r>
        <w:t>60</w:t>
      </w:r>
      <w:r w:rsidR="00CF5BA9">
        <w:t>Ta</w:t>
      </w:r>
      <w:r>
        <w:t>-</w:t>
      </w:r>
      <w:r w:rsidR="00CF5BA9">
        <w:t xml:space="preserve"> substituted LLZO in Argon and proof absence of hydrogen by INS. </w:t>
      </w:r>
      <w:r>
        <w:t>Structure and phases were investigated by XRD and ND. We were able to determine the Li ion self-diffusion constant D</w:t>
      </w:r>
      <w:r w:rsidRPr="002D7715">
        <w:rPr>
          <w:vertAlign w:val="subscript"/>
        </w:rPr>
        <w:t>Li</w:t>
      </w:r>
      <w:r>
        <w:t xml:space="preserve"> for both 36Al- and 60Ta-LLZO in a temperature range from 450 K to 600 K and extrapolated their activation energy E</w:t>
      </w:r>
      <w:r w:rsidRPr="002D7715">
        <w:rPr>
          <w:vertAlign w:val="subscript"/>
        </w:rPr>
        <w:t>A</w:t>
      </w:r>
      <w:r>
        <w:t xml:space="preserve">. We compared these results to </w:t>
      </w:r>
      <w:r w:rsidR="00961F08">
        <w:t xml:space="preserve">the ionic conduction </w:t>
      </w:r>
      <w:r>
        <w:t>activation energy E</w:t>
      </w:r>
      <w:r w:rsidRPr="002D7715">
        <w:rPr>
          <w:vertAlign w:val="subscript"/>
        </w:rPr>
        <w:t>A</w:t>
      </w:r>
      <w:r w:rsidR="00961F08" w:rsidRPr="00961F08">
        <w:t xml:space="preserve"> provided by HT-EIS</w:t>
      </w:r>
      <w:r w:rsidR="00961F08">
        <w:t xml:space="preserve"> measurements. We observed that E</w:t>
      </w:r>
      <w:r w:rsidR="00961F08" w:rsidRPr="00961F08">
        <w:rPr>
          <w:vertAlign w:val="subscript"/>
        </w:rPr>
        <w:t>A</w:t>
      </w:r>
      <w:r w:rsidR="00961F08">
        <w:t xml:space="preserve"> for Li ionic movement initiated by AC current was three times higher than the E</w:t>
      </w:r>
      <w:r w:rsidR="00961F08" w:rsidRPr="00961F08">
        <w:rPr>
          <w:vertAlign w:val="subscript"/>
        </w:rPr>
        <w:t>A</w:t>
      </w:r>
      <w:r w:rsidR="00961F08">
        <w:t xml:space="preserve"> for Li ion self-diffusion.</w:t>
      </w:r>
      <w:r w:rsidR="00961F08" w:rsidRPr="00961F08">
        <w:t xml:space="preserve"> </w:t>
      </w:r>
      <w:r w:rsidR="00961F08">
        <w:t xml:space="preserve">Next to the activation energy it was possible to show that the ionic conductivity from 60Ta-LLZO was more than three times higher compared to 36Al-LLZO. We want to highlight, that QENS is a very interesting and powerful method in research of electrolyte materials. In future it might be interesting to investigate lithium solid-electrolytes with perfectly resolved structures to </w:t>
      </w:r>
      <w:r w:rsidR="0036716F">
        <w:t>get the density of mobile Li ions, and to calculate by Nernst-equation [Lit] diffusion constant D</w:t>
      </w:r>
      <w:r w:rsidR="0036716F" w:rsidRPr="0036716F">
        <w:rPr>
          <w:vertAlign w:val="subscript"/>
        </w:rPr>
        <w:t>Li</w:t>
      </w:r>
      <w:r w:rsidR="0036716F">
        <w:t xml:space="preserve"> and ionic conductivity coefficient σ</w:t>
      </w:r>
      <w:r w:rsidR="0036716F" w:rsidRPr="0036716F">
        <w:rPr>
          <w:vertAlign w:val="subscript"/>
        </w:rPr>
        <w:t>ION</w:t>
      </w:r>
      <w:r w:rsidR="0036716F" w:rsidRPr="0036716F">
        <w:t xml:space="preserve"> for </w:t>
      </w:r>
      <w:r w:rsidR="0036716F">
        <w:t>QENS and HT-EIS measurements and to compare both to get a deeper insight into ionic kinetics.</w:t>
      </w:r>
    </w:p>
    <w:p w14:paraId="6BD86C22" w14:textId="1DC95EA1" w:rsidR="00D81EA2" w:rsidRPr="00D0773F" w:rsidRDefault="00CF5BA9" w:rsidP="0036716F">
      <w:pPr>
        <w:jc w:val="both"/>
      </w:pPr>
      <w:r>
        <w:t xml:space="preserve">As it is difficult to get much more extended beam time it might be interesting to synthesize isotopically pure </w:t>
      </w:r>
      <w:r w:rsidRPr="00CF5BA9">
        <w:rPr>
          <w:vertAlign w:val="superscript"/>
        </w:rPr>
        <w:t>7</w:t>
      </w:r>
      <w:r>
        <w:t xml:space="preserve">Li containing garnets for further investigations. </w:t>
      </w:r>
    </w:p>
    <w:p w14:paraId="68B95800" w14:textId="7357C509" w:rsidR="00096182" w:rsidRDefault="00707E07" w:rsidP="00096182">
      <w:pPr>
        <w:pStyle w:val="Heading2"/>
      </w:pPr>
      <w:bookmarkStart w:id="221" w:name="_Toc466215103"/>
      <w:commentRangeEnd w:id="220"/>
      <w:r>
        <w:rPr>
          <w:rStyle w:val="CommentReference"/>
          <w:rFonts w:eastAsiaTheme="minorHAnsi" w:cstheme="minorBidi"/>
          <w:b w:val="0"/>
          <w:bCs w:val="0"/>
          <w:color w:val="auto"/>
        </w:rPr>
        <w:commentReference w:id="220"/>
      </w:r>
      <w:r w:rsidR="0036716F">
        <w:t>A</w:t>
      </w:r>
      <w:r w:rsidR="00096182">
        <w:t>cknowledgements</w:t>
      </w:r>
      <w:bookmarkEnd w:id="221"/>
    </w:p>
    <w:p w14:paraId="270F7A73" w14:textId="44B2DF96" w:rsidR="005B0579" w:rsidRDefault="006275CE" w:rsidP="005B0579">
      <w:pPr>
        <w:jc w:val="both"/>
      </w:pPr>
      <w:r>
        <w:t>We thank all contributing members of FZJ IEK-1 and ORNL</w:t>
      </w:r>
      <w:r w:rsidR="00506069">
        <w:t xml:space="preserve"> MS&amp;T Di</w:t>
      </w:r>
      <w:r>
        <w:t>vision</w:t>
      </w:r>
      <w:r w:rsidR="00506069">
        <w:t xml:space="preserve"> for help and support with experiments, especially w</w:t>
      </w:r>
      <w:r>
        <w:t xml:space="preserve">e thank the staff of SNS for </w:t>
      </w:r>
      <w:r w:rsidR="00506069">
        <w:t xml:space="preserve">all support and contribution </w:t>
      </w:r>
      <w:r>
        <w:t>with neutron experiments</w:t>
      </w:r>
      <w:r w:rsidR="00506069">
        <w:t xml:space="preserve"> and furthermore</w:t>
      </w:r>
      <w:r>
        <w:t>.</w:t>
      </w:r>
      <w:r w:rsidR="005B0579">
        <w:t xml:space="preserve"> </w:t>
      </w:r>
      <w:ins w:id="222" w:author="souleymane diallo" w:date="2016-11-22T11:56:00Z">
        <w:r w:rsidR="00707E07">
          <w:t>Work at SNS is supported by the</w:t>
        </w:r>
      </w:ins>
      <w:ins w:id="223" w:author="souleymane diallo" w:date="2016-11-22T11:58:00Z">
        <w:r w:rsidR="00707E07">
          <w:t xml:space="preserve"> Scientific User Facilities Division, Office of</w:t>
        </w:r>
      </w:ins>
      <w:ins w:id="224" w:author="souleymane diallo" w:date="2016-11-22T11:56:00Z">
        <w:r w:rsidR="00707E07">
          <w:t xml:space="preserve"> Basis Energy Sciences</w:t>
        </w:r>
      </w:ins>
      <w:ins w:id="225" w:author="souleymane diallo" w:date="2016-11-22T11:58:00Z">
        <w:r w:rsidR="00707E07">
          <w:t>, US Department of Energy</w:t>
        </w:r>
      </w:ins>
      <w:ins w:id="226" w:author="souleymane diallo" w:date="2016-11-22T11:56:00Z">
        <w:r w:rsidR="00707E07">
          <w:t>.</w:t>
        </w:r>
      </w:ins>
    </w:p>
    <w:p w14:paraId="2AAFE9A3" w14:textId="39A2E17D" w:rsidR="00FA450D" w:rsidRPr="00CF4537" w:rsidRDefault="005B0579" w:rsidP="005B0579">
      <w:pPr>
        <w:jc w:val="both"/>
      </w:pPr>
      <w:r w:rsidRPr="000C3975">
        <w:t>Financial support by Helmholtz</w:t>
      </w:r>
      <w:r>
        <w:t xml:space="preserve"> G</w:t>
      </w:r>
      <w:r w:rsidRPr="000C3975">
        <w:t>emeinschaft D</w:t>
      </w:r>
      <w:r>
        <w:t>eutscher Forschungszentren e.V.</w:t>
      </w:r>
      <w:r w:rsidRPr="000C3975">
        <w:t>, by the Bundesministerium für Bildung und Forschung under support code 03X4634C under project no. 03EK3032 is gratefully acknowledged.</w:t>
      </w:r>
    </w:p>
    <w:p w14:paraId="38B158FE" w14:textId="77777777" w:rsidR="00FA450D" w:rsidRDefault="00FA450D" w:rsidP="00101EE2">
      <w:pPr>
        <w:pStyle w:val="Heading2"/>
      </w:pPr>
      <w:bookmarkStart w:id="227" w:name="_Toc466215104"/>
    </w:p>
    <w:p w14:paraId="0F60AD36" w14:textId="77777777" w:rsidR="0053381E" w:rsidRDefault="00096182" w:rsidP="00101EE2">
      <w:pPr>
        <w:pStyle w:val="Heading2"/>
      </w:pPr>
      <w:r>
        <w:lastRenderedPageBreak/>
        <w:t>References</w:t>
      </w:r>
      <w:bookmarkEnd w:id="227"/>
    </w:p>
    <w:p w14:paraId="328454C6" w14:textId="77777777" w:rsidR="00841DCA" w:rsidRPr="00841DCA" w:rsidRDefault="0053381E" w:rsidP="00841DCA">
      <w:pPr>
        <w:spacing w:after="0" w:line="240" w:lineRule="auto"/>
        <w:ind w:left="720" w:hanging="720"/>
        <w:rPr>
          <w:rFonts w:ascii="Calibri" w:hAnsi="Calibri"/>
          <w:noProof/>
          <w:sz w:val="22"/>
        </w:rPr>
      </w:pPr>
      <w:r>
        <w:fldChar w:fldCharType="begin"/>
      </w:r>
      <w:r w:rsidRPr="00721985">
        <w:instrText xml:space="preserve"> ADDIN EN.REFLIST </w:instrText>
      </w:r>
      <w:r>
        <w:fldChar w:fldCharType="separate"/>
      </w:r>
      <w:bookmarkStart w:id="228" w:name="_ENREF_1"/>
      <w:r w:rsidR="00841DCA" w:rsidRPr="00841DCA">
        <w:rPr>
          <w:rFonts w:ascii="Calibri" w:hAnsi="Calibri"/>
          <w:noProof/>
          <w:sz w:val="22"/>
        </w:rPr>
        <w:t>1</w:t>
      </w:r>
      <w:r w:rsidR="00841DCA" w:rsidRPr="00841DCA">
        <w:rPr>
          <w:rFonts w:ascii="Calibri" w:hAnsi="Calibri"/>
          <w:noProof/>
          <w:sz w:val="22"/>
        </w:rPr>
        <w:tab/>
        <w:t xml:space="preserve">Diouf, B. &amp; Pode, R. Potential of lithium-ion batteries in renewable energy. </w:t>
      </w:r>
      <w:r w:rsidR="00841DCA" w:rsidRPr="00841DCA">
        <w:rPr>
          <w:rFonts w:ascii="Calibri" w:hAnsi="Calibri"/>
          <w:i/>
          <w:noProof/>
          <w:sz w:val="22"/>
        </w:rPr>
        <w:t>Renewable Energy</w:t>
      </w:r>
      <w:r w:rsidR="00841DCA" w:rsidRPr="00841DCA">
        <w:rPr>
          <w:rFonts w:ascii="Calibri" w:hAnsi="Calibri"/>
          <w:noProof/>
          <w:sz w:val="22"/>
        </w:rPr>
        <w:t xml:space="preserve"> </w:t>
      </w:r>
      <w:r w:rsidR="00841DCA" w:rsidRPr="00841DCA">
        <w:rPr>
          <w:rFonts w:ascii="Calibri" w:hAnsi="Calibri"/>
          <w:b/>
          <w:noProof/>
          <w:sz w:val="22"/>
        </w:rPr>
        <w:t>76</w:t>
      </w:r>
      <w:r w:rsidR="00841DCA" w:rsidRPr="00841DCA">
        <w:rPr>
          <w:rFonts w:ascii="Calibri" w:hAnsi="Calibri"/>
          <w:noProof/>
          <w:sz w:val="22"/>
        </w:rPr>
        <w:t>, 375-380, doi:10.1016/j.renene.2014.11.058 (2015).</w:t>
      </w:r>
      <w:bookmarkEnd w:id="228"/>
    </w:p>
    <w:p w14:paraId="44FF8B61" w14:textId="00A4C1C1" w:rsidR="00841DCA" w:rsidRPr="00841DCA" w:rsidRDefault="00841DCA" w:rsidP="00841DCA">
      <w:pPr>
        <w:spacing w:after="0" w:line="240" w:lineRule="auto"/>
        <w:ind w:left="720" w:hanging="720"/>
        <w:rPr>
          <w:rFonts w:ascii="Calibri" w:hAnsi="Calibri"/>
          <w:noProof/>
          <w:sz w:val="22"/>
        </w:rPr>
      </w:pPr>
      <w:bookmarkStart w:id="229" w:name="_ENREF_2"/>
      <w:r w:rsidRPr="00841DCA">
        <w:rPr>
          <w:rFonts w:ascii="Calibri" w:hAnsi="Calibri"/>
          <w:noProof/>
          <w:sz w:val="22"/>
        </w:rPr>
        <w:t>2</w:t>
      </w:r>
      <w:r w:rsidRPr="00841DCA">
        <w:rPr>
          <w:rFonts w:ascii="Calibri" w:hAnsi="Calibri"/>
          <w:noProof/>
          <w:sz w:val="22"/>
        </w:rPr>
        <w:tab/>
        <w:t xml:space="preserve">Darcovich, K., Kenney, B., MacNeil, D. D. &amp; Armstrong, M. M. Control strategies and cycling demands for Li-ion storage batteries in residential micro-cogeneration systems. </w:t>
      </w:r>
      <w:r w:rsidRPr="00841DCA">
        <w:rPr>
          <w:rFonts w:ascii="Calibri" w:hAnsi="Calibri"/>
          <w:i/>
          <w:noProof/>
          <w:sz w:val="22"/>
        </w:rPr>
        <w:t>Applied Energy</w:t>
      </w:r>
      <w:r w:rsidRPr="00841DCA">
        <w:rPr>
          <w:rFonts w:ascii="Calibri" w:hAnsi="Calibri"/>
          <w:noProof/>
          <w:sz w:val="22"/>
        </w:rPr>
        <w:t xml:space="preserve"> </w:t>
      </w:r>
      <w:r w:rsidRPr="00841DCA">
        <w:rPr>
          <w:rFonts w:ascii="Calibri" w:hAnsi="Calibri"/>
          <w:b/>
          <w:noProof/>
          <w:sz w:val="22"/>
        </w:rPr>
        <w:t>141</w:t>
      </w:r>
      <w:r w:rsidRPr="00841DCA">
        <w:rPr>
          <w:rFonts w:ascii="Calibri" w:hAnsi="Calibri"/>
          <w:noProof/>
          <w:sz w:val="22"/>
        </w:rPr>
        <w:t>, 32-41, doi:</w:t>
      </w:r>
      <w:hyperlink r:id="rId22" w:history="1">
        <w:r w:rsidRPr="00841DCA">
          <w:rPr>
            <w:rStyle w:val="Hyperlink"/>
            <w:rFonts w:ascii="Calibri" w:hAnsi="Calibri"/>
            <w:noProof/>
            <w:sz w:val="22"/>
          </w:rPr>
          <w:t>http://dx.doi.org/10.1016/j.apenergy.2014.11.079</w:t>
        </w:r>
      </w:hyperlink>
      <w:r w:rsidRPr="00841DCA">
        <w:rPr>
          <w:rFonts w:ascii="Calibri" w:hAnsi="Calibri"/>
          <w:noProof/>
          <w:sz w:val="22"/>
        </w:rPr>
        <w:t xml:space="preserve"> (2015).</w:t>
      </w:r>
      <w:bookmarkEnd w:id="229"/>
    </w:p>
    <w:p w14:paraId="6BD23EC1" w14:textId="77777777" w:rsidR="00841DCA" w:rsidRPr="00841DCA" w:rsidRDefault="00841DCA" w:rsidP="00841DCA">
      <w:pPr>
        <w:spacing w:after="0" w:line="240" w:lineRule="auto"/>
        <w:ind w:left="720" w:hanging="720"/>
        <w:rPr>
          <w:rFonts w:ascii="Calibri" w:hAnsi="Calibri"/>
          <w:noProof/>
          <w:sz w:val="22"/>
        </w:rPr>
      </w:pPr>
      <w:bookmarkStart w:id="230" w:name="_ENREF_3"/>
      <w:r w:rsidRPr="00841DCA">
        <w:rPr>
          <w:rFonts w:ascii="Calibri" w:hAnsi="Calibri"/>
          <w:noProof/>
          <w:sz w:val="22"/>
        </w:rPr>
        <w:t>3</w:t>
      </w:r>
      <w:r w:rsidRPr="00841DCA">
        <w:rPr>
          <w:rFonts w:ascii="Calibri" w:hAnsi="Calibri"/>
          <w:noProof/>
          <w:sz w:val="22"/>
        </w:rPr>
        <w:tab/>
        <w:t>Darcovich, K.</w:t>
      </w:r>
      <w:r w:rsidRPr="00841DCA">
        <w:rPr>
          <w:rFonts w:ascii="Calibri" w:hAnsi="Calibri"/>
          <w:i/>
          <w:noProof/>
          <w:sz w:val="22"/>
        </w:rPr>
        <w:t xml:space="preserve"> et al.</w:t>
      </w:r>
      <w:r w:rsidRPr="00841DCA">
        <w:rPr>
          <w:rFonts w:ascii="Calibri" w:hAnsi="Calibri"/>
          <w:noProof/>
          <w:sz w:val="22"/>
        </w:rPr>
        <w:t xml:space="preserve"> Higher-capacity lithium ion battery chemistries for improved residential energy storage with micro-cogeneration. </w:t>
      </w:r>
      <w:r w:rsidRPr="00841DCA">
        <w:rPr>
          <w:rFonts w:ascii="Calibri" w:hAnsi="Calibri"/>
          <w:i/>
          <w:noProof/>
          <w:sz w:val="22"/>
        </w:rPr>
        <w:t>Applied Energy</w:t>
      </w:r>
      <w:r w:rsidRPr="00841DCA">
        <w:rPr>
          <w:rFonts w:ascii="Calibri" w:hAnsi="Calibri"/>
          <w:noProof/>
          <w:sz w:val="22"/>
        </w:rPr>
        <w:t xml:space="preserve"> </w:t>
      </w:r>
      <w:r w:rsidRPr="00841DCA">
        <w:rPr>
          <w:rFonts w:ascii="Calibri" w:hAnsi="Calibri"/>
          <w:b/>
          <w:noProof/>
          <w:sz w:val="22"/>
        </w:rPr>
        <w:t>111</w:t>
      </w:r>
      <w:r w:rsidRPr="00841DCA">
        <w:rPr>
          <w:rFonts w:ascii="Calibri" w:hAnsi="Calibri"/>
          <w:noProof/>
          <w:sz w:val="22"/>
        </w:rPr>
        <w:t>, 853-861, doi:10.1016/j.apenergy.2013.03.088 (2013).</w:t>
      </w:r>
      <w:bookmarkEnd w:id="230"/>
    </w:p>
    <w:p w14:paraId="2C156B38" w14:textId="77777777" w:rsidR="00841DCA" w:rsidRPr="00841DCA" w:rsidRDefault="00841DCA" w:rsidP="00841DCA">
      <w:pPr>
        <w:spacing w:after="0" w:line="240" w:lineRule="auto"/>
        <w:ind w:left="720" w:hanging="720"/>
        <w:rPr>
          <w:rFonts w:ascii="Calibri" w:hAnsi="Calibri"/>
          <w:noProof/>
          <w:sz w:val="22"/>
        </w:rPr>
      </w:pPr>
      <w:bookmarkStart w:id="231" w:name="_ENREF_4"/>
      <w:r w:rsidRPr="00841DCA">
        <w:rPr>
          <w:rFonts w:ascii="Calibri" w:hAnsi="Calibri"/>
          <w:noProof/>
          <w:sz w:val="22"/>
        </w:rPr>
        <w:t>4</w:t>
      </w:r>
      <w:r w:rsidRPr="00841DCA">
        <w:rPr>
          <w:rFonts w:ascii="Calibri" w:hAnsi="Calibri"/>
          <w:noProof/>
          <w:sz w:val="22"/>
        </w:rPr>
        <w:tab/>
        <w:t xml:space="preserve">Bruce, P. G., Freunberger, S. A., Hardwick, L. J. &amp; Tarascon, J. Li-O2 and Li–S batteries with high energy storage. </w:t>
      </w:r>
      <w:r w:rsidRPr="00841DCA">
        <w:rPr>
          <w:rFonts w:ascii="Calibri" w:hAnsi="Calibri"/>
          <w:i/>
          <w:noProof/>
          <w:sz w:val="22"/>
        </w:rPr>
        <w:t>Nature materials</w:t>
      </w:r>
      <w:r w:rsidRPr="00841DCA">
        <w:rPr>
          <w:rFonts w:ascii="Calibri" w:hAnsi="Calibri"/>
          <w:noProof/>
          <w:sz w:val="22"/>
        </w:rPr>
        <w:t xml:space="preserve"> </w:t>
      </w:r>
      <w:r w:rsidRPr="00841DCA">
        <w:rPr>
          <w:rFonts w:ascii="Calibri" w:hAnsi="Calibri"/>
          <w:b/>
          <w:noProof/>
          <w:sz w:val="22"/>
        </w:rPr>
        <w:t>11</w:t>
      </w:r>
      <w:r w:rsidRPr="00841DCA">
        <w:rPr>
          <w:rFonts w:ascii="Calibri" w:hAnsi="Calibri"/>
          <w:noProof/>
          <w:sz w:val="22"/>
        </w:rPr>
        <w:t>, 19-29., doi:10.1038/nmat319110.1038/NMAT3191 (2012).</w:t>
      </w:r>
      <w:bookmarkEnd w:id="231"/>
    </w:p>
    <w:p w14:paraId="564EB99B" w14:textId="77777777" w:rsidR="00841DCA" w:rsidRPr="00841DCA" w:rsidRDefault="00841DCA" w:rsidP="00841DCA">
      <w:pPr>
        <w:spacing w:after="0" w:line="240" w:lineRule="auto"/>
        <w:ind w:left="720" w:hanging="720"/>
        <w:rPr>
          <w:rFonts w:ascii="Calibri" w:hAnsi="Calibri"/>
          <w:noProof/>
          <w:sz w:val="22"/>
        </w:rPr>
      </w:pPr>
      <w:bookmarkStart w:id="232" w:name="_ENREF_5"/>
      <w:r w:rsidRPr="00841DCA">
        <w:rPr>
          <w:rFonts w:ascii="Calibri" w:hAnsi="Calibri"/>
          <w:noProof/>
          <w:sz w:val="22"/>
        </w:rPr>
        <w:t>5</w:t>
      </w:r>
      <w:r w:rsidRPr="00841DCA">
        <w:rPr>
          <w:rFonts w:ascii="Calibri" w:hAnsi="Calibri"/>
          <w:noProof/>
          <w:sz w:val="22"/>
        </w:rPr>
        <w:tab/>
        <w:t xml:space="preserve">Fergus, J. W. Ceramic and polymeric solid electrolytes for lithium-ion batteries. </w:t>
      </w:r>
      <w:r w:rsidRPr="00841DCA">
        <w:rPr>
          <w:rFonts w:ascii="Calibri" w:hAnsi="Calibri"/>
          <w:i/>
          <w:noProof/>
          <w:sz w:val="22"/>
        </w:rPr>
        <w:t>Journal of Power Sources</w:t>
      </w:r>
      <w:r w:rsidRPr="00841DCA">
        <w:rPr>
          <w:rFonts w:ascii="Calibri" w:hAnsi="Calibri"/>
          <w:noProof/>
          <w:sz w:val="22"/>
        </w:rPr>
        <w:t xml:space="preserve"> </w:t>
      </w:r>
      <w:r w:rsidRPr="00841DCA">
        <w:rPr>
          <w:rFonts w:ascii="Calibri" w:hAnsi="Calibri"/>
          <w:b/>
          <w:noProof/>
          <w:sz w:val="22"/>
        </w:rPr>
        <w:t>195</w:t>
      </w:r>
      <w:r w:rsidRPr="00841DCA">
        <w:rPr>
          <w:rFonts w:ascii="Calibri" w:hAnsi="Calibri"/>
          <w:noProof/>
          <w:sz w:val="22"/>
        </w:rPr>
        <w:t>, 4554-4569, doi:10.1016/j.jpowsour.2010.01.076 (2010).</w:t>
      </w:r>
      <w:bookmarkEnd w:id="232"/>
    </w:p>
    <w:p w14:paraId="7087B019" w14:textId="77777777" w:rsidR="00841DCA" w:rsidRPr="00841DCA" w:rsidRDefault="00841DCA" w:rsidP="00841DCA">
      <w:pPr>
        <w:spacing w:after="0" w:line="240" w:lineRule="auto"/>
        <w:ind w:left="720" w:hanging="720"/>
        <w:rPr>
          <w:rFonts w:ascii="Calibri" w:hAnsi="Calibri"/>
          <w:noProof/>
          <w:sz w:val="22"/>
        </w:rPr>
      </w:pPr>
      <w:bookmarkStart w:id="233" w:name="_ENREF_6"/>
      <w:r w:rsidRPr="00841DCA">
        <w:rPr>
          <w:rFonts w:ascii="Calibri" w:hAnsi="Calibri"/>
          <w:noProof/>
          <w:sz w:val="22"/>
        </w:rPr>
        <w:t>6</w:t>
      </w:r>
      <w:r w:rsidRPr="00841DCA">
        <w:rPr>
          <w:rFonts w:ascii="Calibri" w:hAnsi="Calibri"/>
          <w:noProof/>
          <w:sz w:val="22"/>
        </w:rPr>
        <w:tab/>
        <w:t xml:space="preserve">Zeng, X. L., Li, J. H. &amp; Liu, L. L. Solving spent lithium-ion battery problems in China: Opportunities and challenges. </w:t>
      </w:r>
      <w:r w:rsidRPr="00841DCA">
        <w:rPr>
          <w:rFonts w:ascii="Calibri" w:hAnsi="Calibri"/>
          <w:i/>
          <w:noProof/>
          <w:sz w:val="22"/>
        </w:rPr>
        <w:t>Renew Sust Energ Rev</w:t>
      </w:r>
      <w:r w:rsidRPr="00841DCA">
        <w:rPr>
          <w:rFonts w:ascii="Calibri" w:hAnsi="Calibri"/>
          <w:noProof/>
          <w:sz w:val="22"/>
        </w:rPr>
        <w:t xml:space="preserve"> </w:t>
      </w:r>
      <w:r w:rsidRPr="00841DCA">
        <w:rPr>
          <w:rFonts w:ascii="Calibri" w:hAnsi="Calibri"/>
          <w:b/>
          <w:noProof/>
          <w:sz w:val="22"/>
        </w:rPr>
        <w:t>52</w:t>
      </w:r>
      <w:r w:rsidRPr="00841DCA">
        <w:rPr>
          <w:rFonts w:ascii="Calibri" w:hAnsi="Calibri"/>
          <w:noProof/>
          <w:sz w:val="22"/>
        </w:rPr>
        <w:t>, 1759-1767, doi:10.1016/j.rser.2015.08.014 (2015).</w:t>
      </w:r>
      <w:bookmarkEnd w:id="233"/>
    </w:p>
    <w:p w14:paraId="2A9414F8" w14:textId="77777777" w:rsidR="00841DCA" w:rsidRPr="00841DCA" w:rsidRDefault="00841DCA" w:rsidP="00841DCA">
      <w:pPr>
        <w:spacing w:after="0" w:line="240" w:lineRule="auto"/>
        <w:ind w:left="720" w:hanging="720"/>
        <w:rPr>
          <w:rFonts w:ascii="Calibri" w:hAnsi="Calibri"/>
          <w:noProof/>
          <w:sz w:val="22"/>
        </w:rPr>
      </w:pPr>
      <w:bookmarkStart w:id="234" w:name="_ENREF_7"/>
      <w:r w:rsidRPr="00841DCA">
        <w:rPr>
          <w:rFonts w:ascii="Calibri" w:hAnsi="Calibri"/>
          <w:noProof/>
          <w:sz w:val="22"/>
        </w:rPr>
        <w:t>7</w:t>
      </w:r>
      <w:r w:rsidRPr="00841DCA">
        <w:rPr>
          <w:rFonts w:ascii="Calibri" w:hAnsi="Calibri"/>
          <w:noProof/>
          <w:sz w:val="22"/>
        </w:rPr>
        <w:tab/>
        <w:t>Kim, J. G.</w:t>
      </w:r>
      <w:r w:rsidRPr="00841DCA">
        <w:rPr>
          <w:rFonts w:ascii="Calibri" w:hAnsi="Calibri"/>
          <w:i/>
          <w:noProof/>
          <w:sz w:val="22"/>
        </w:rPr>
        <w:t xml:space="preserve"> et al.</w:t>
      </w:r>
      <w:r w:rsidRPr="00841DCA">
        <w:rPr>
          <w:rFonts w:ascii="Calibri" w:hAnsi="Calibri"/>
          <w:noProof/>
          <w:sz w:val="22"/>
        </w:rPr>
        <w:t xml:space="preserve"> A review of lithium and non-lithium based solid state batteries. </w:t>
      </w:r>
      <w:r w:rsidRPr="00841DCA">
        <w:rPr>
          <w:rFonts w:ascii="Calibri" w:hAnsi="Calibri"/>
          <w:i/>
          <w:noProof/>
          <w:sz w:val="22"/>
        </w:rPr>
        <w:t>Journal of Power Sources</w:t>
      </w:r>
      <w:r w:rsidRPr="00841DCA">
        <w:rPr>
          <w:rFonts w:ascii="Calibri" w:hAnsi="Calibri"/>
          <w:noProof/>
          <w:sz w:val="22"/>
        </w:rPr>
        <w:t xml:space="preserve"> </w:t>
      </w:r>
      <w:r w:rsidRPr="00841DCA">
        <w:rPr>
          <w:rFonts w:ascii="Calibri" w:hAnsi="Calibri"/>
          <w:b/>
          <w:noProof/>
          <w:sz w:val="22"/>
        </w:rPr>
        <w:t>282</w:t>
      </w:r>
      <w:r w:rsidRPr="00841DCA">
        <w:rPr>
          <w:rFonts w:ascii="Calibri" w:hAnsi="Calibri"/>
          <w:noProof/>
          <w:sz w:val="22"/>
        </w:rPr>
        <w:t>, 299-322, doi:10.1016/j.jpowsour.2015.02.054 (2015).</w:t>
      </w:r>
      <w:bookmarkEnd w:id="234"/>
    </w:p>
    <w:p w14:paraId="14098231" w14:textId="77777777" w:rsidR="00841DCA" w:rsidRPr="00841DCA" w:rsidRDefault="00841DCA" w:rsidP="00841DCA">
      <w:pPr>
        <w:spacing w:after="0" w:line="240" w:lineRule="auto"/>
        <w:ind w:left="720" w:hanging="720"/>
        <w:rPr>
          <w:rFonts w:ascii="Calibri" w:hAnsi="Calibri"/>
          <w:noProof/>
          <w:sz w:val="22"/>
        </w:rPr>
      </w:pPr>
      <w:bookmarkStart w:id="235" w:name="_ENREF_8"/>
      <w:r w:rsidRPr="00841DCA">
        <w:rPr>
          <w:rFonts w:ascii="Calibri" w:hAnsi="Calibri"/>
          <w:noProof/>
          <w:sz w:val="22"/>
        </w:rPr>
        <w:t>8</w:t>
      </w:r>
      <w:r w:rsidRPr="00841DCA">
        <w:rPr>
          <w:rFonts w:ascii="Calibri" w:hAnsi="Calibri"/>
          <w:noProof/>
          <w:sz w:val="22"/>
        </w:rPr>
        <w:tab/>
        <w:t>Ren, Y. Y.</w:t>
      </w:r>
      <w:r w:rsidRPr="00841DCA">
        <w:rPr>
          <w:rFonts w:ascii="Calibri" w:hAnsi="Calibri"/>
          <w:i/>
          <w:noProof/>
          <w:sz w:val="22"/>
        </w:rPr>
        <w:t xml:space="preserve"> et al.</w:t>
      </w:r>
      <w:r w:rsidRPr="00841DCA">
        <w:rPr>
          <w:rFonts w:ascii="Calibri" w:hAnsi="Calibri"/>
          <w:noProof/>
          <w:sz w:val="22"/>
        </w:rPr>
        <w:t xml:space="preserve"> Oxide Electrolytes for Lithium Batteries. </w:t>
      </w:r>
      <w:r w:rsidRPr="00841DCA">
        <w:rPr>
          <w:rFonts w:ascii="Calibri" w:hAnsi="Calibri"/>
          <w:i/>
          <w:noProof/>
          <w:sz w:val="22"/>
        </w:rPr>
        <w:t>Journal of the American Ceramic Society</w:t>
      </w:r>
      <w:r w:rsidRPr="00841DCA">
        <w:rPr>
          <w:rFonts w:ascii="Calibri" w:hAnsi="Calibri"/>
          <w:noProof/>
          <w:sz w:val="22"/>
        </w:rPr>
        <w:t xml:space="preserve"> </w:t>
      </w:r>
      <w:r w:rsidRPr="00841DCA">
        <w:rPr>
          <w:rFonts w:ascii="Calibri" w:hAnsi="Calibri"/>
          <w:b/>
          <w:noProof/>
          <w:sz w:val="22"/>
        </w:rPr>
        <w:t>98</w:t>
      </w:r>
      <w:r w:rsidRPr="00841DCA">
        <w:rPr>
          <w:rFonts w:ascii="Calibri" w:hAnsi="Calibri"/>
          <w:noProof/>
          <w:sz w:val="22"/>
        </w:rPr>
        <w:t>, 3603-3623, doi:10.1111/jace.13844 (2015).</w:t>
      </w:r>
      <w:bookmarkEnd w:id="235"/>
    </w:p>
    <w:p w14:paraId="6E5E96C7" w14:textId="77777777" w:rsidR="00841DCA" w:rsidRPr="00841DCA" w:rsidRDefault="00841DCA" w:rsidP="00841DCA">
      <w:pPr>
        <w:spacing w:after="0" w:line="240" w:lineRule="auto"/>
        <w:ind w:left="720" w:hanging="720"/>
        <w:rPr>
          <w:rFonts w:ascii="Calibri" w:hAnsi="Calibri"/>
          <w:noProof/>
          <w:sz w:val="22"/>
        </w:rPr>
      </w:pPr>
      <w:bookmarkStart w:id="236" w:name="_ENREF_9"/>
      <w:r w:rsidRPr="00841DCA">
        <w:rPr>
          <w:rFonts w:ascii="Calibri" w:hAnsi="Calibri"/>
          <w:noProof/>
          <w:sz w:val="22"/>
        </w:rPr>
        <w:t>9</w:t>
      </w:r>
      <w:r w:rsidRPr="00841DCA">
        <w:rPr>
          <w:rFonts w:ascii="Calibri" w:hAnsi="Calibri"/>
          <w:noProof/>
          <w:sz w:val="22"/>
        </w:rPr>
        <w:tab/>
        <w:t xml:space="preserve">Janek, J., Schmitz, R. &amp; Winter, M. Functional materials and analytics for high performance lithium ion batteries. </w:t>
      </w:r>
      <w:r w:rsidRPr="00841DCA">
        <w:rPr>
          <w:rFonts w:ascii="Calibri" w:hAnsi="Calibri"/>
          <w:i/>
          <w:noProof/>
          <w:sz w:val="22"/>
        </w:rPr>
        <w:t>Progress in Solid State Chemistry</w:t>
      </w:r>
      <w:r w:rsidRPr="00841DCA">
        <w:rPr>
          <w:rFonts w:ascii="Calibri" w:hAnsi="Calibri"/>
          <w:noProof/>
          <w:sz w:val="22"/>
        </w:rPr>
        <w:t xml:space="preserve"> </w:t>
      </w:r>
      <w:r w:rsidRPr="00841DCA">
        <w:rPr>
          <w:rFonts w:ascii="Calibri" w:hAnsi="Calibri"/>
          <w:b/>
          <w:noProof/>
          <w:sz w:val="22"/>
        </w:rPr>
        <w:t>42</w:t>
      </w:r>
      <w:r w:rsidRPr="00841DCA">
        <w:rPr>
          <w:rFonts w:ascii="Calibri" w:hAnsi="Calibri"/>
          <w:noProof/>
          <w:sz w:val="22"/>
        </w:rPr>
        <w:t>, 37-38, doi:10.1016/j.progsolidstchem.2014.05.002 (2014).</w:t>
      </w:r>
      <w:bookmarkEnd w:id="236"/>
    </w:p>
    <w:p w14:paraId="04F5C152" w14:textId="77777777" w:rsidR="00841DCA" w:rsidRPr="00841DCA" w:rsidRDefault="00841DCA" w:rsidP="00841DCA">
      <w:pPr>
        <w:spacing w:after="0" w:line="240" w:lineRule="auto"/>
        <w:ind w:left="720" w:hanging="720"/>
        <w:rPr>
          <w:rFonts w:ascii="Calibri" w:hAnsi="Calibri"/>
          <w:noProof/>
          <w:sz w:val="22"/>
        </w:rPr>
      </w:pPr>
      <w:bookmarkStart w:id="237" w:name="_ENREF_10"/>
      <w:r w:rsidRPr="00841DCA">
        <w:rPr>
          <w:rFonts w:ascii="Calibri" w:hAnsi="Calibri"/>
          <w:noProof/>
          <w:sz w:val="22"/>
        </w:rPr>
        <w:t>10</w:t>
      </w:r>
      <w:r w:rsidRPr="00841DCA">
        <w:rPr>
          <w:rFonts w:ascii="Calibri" w:hAnsi="Calibri"/>
          <w:noProof/>
          <w:sz w:val="22"/>
        </w:rPr>
        <w:tab/>
        <w:t xml:space="preserve">Whittingham, M. S. Introduction: batteries. </w:t>
      </w:r>
      <w:r w:rsidRPr="00841DCA">
        <w:rPr>
          <w:rFonts w:ascii="Calibri" w:hAnsi="Calibri"/>
          <w:i/>
          <w:noProof/>
          <w:sz w:val="22"/>
        </w:rPr>
        <w:t>Chem Rev</w:t>
      </w:r>
      <w:r w:rsidRPr="00841DCA">
        <w:rPr>
          <w:rFonts w:ascii="Calibri" w:hAnsi="Calibri"/>
          <w:noProof/>
          <w:sz w:val="22"/>
        </w:rPr>
        <w:t xml:space="preserve"> </w:t>
      </w:r>
      <w:r w:rsidRPr="00841DCA">
        <w:rPr>
          <w:rFonts w:ascii="Calibri" w:hAnsi="Calibri"/>
          <w:b/>
          <w:noProof/>
          <w:sz w:val="22"/>
        </w:rPr>
        <w:t>114</w:t>
      </w:r>
      <w:r w:rsidRPr="00841DCA">
        <w:rPr>
          <w:rFonts w:ascii="Calibri" w:hAnsi="Calibri"/>
          <w:noProof/>
          <w:sz w:val="22"/>
        </w:rPr>
        <w:t>, 11413, doi:10.1021/cr500639y (2014).</w:t>
      </w:r>
      <w:bookmarkEnd w:id="237"/>
    </w:p>
    <w:p w14:paraId="79BD904E" w14:textId="77777777" w:rsidR="00841DCA" w:rsidRPr="00841DCA" w:rsidRDefault="00841DCA" w:rsidP="00841DCA">
      <w:pPr>
        <w:spacing w:after="0" w:line="240" w:lineRule="auto"/>
        <w:ind w:left="720" w:hanging="720"/>
        <w:rPr>
          <w:rFonts w:ascii="Calibri" w:hAnsi="Calibri"/>
          <w:noProof/>
          <w:sz w:val="22"/>
        </w:rPr>
      </w:pPr>
      <w:bookmarkStart w:id="238" w:name="_ENREF_11"/>
      <w:r w:rsidRPr="00841DCA">
        <w:rPr>
          <w:rFonts w:ascii="Calibri" w:hAnsi="Calibri"/>
          <w:noProof/>
          <w:sz w:val="22"/>
        </w:rPr>
        <w:t>11</w:t>
      </w:r>
      <w:r w:rsidRPr="00841DCA">
        <w:rPr>
          <w:rFonts w:ascii="Calibri" w:hAnsi="Calibri"/>
          <w:noProof/>
          <w:sz w:val="22"/>
        </w:rPr>
        <w:tab/>
        <w:t>Wang, Y. X.</w:t>
      </w:r>
      <w:r w:rsidRPr="00841DCA">
        <w:rPr>
          <w:rFonts w:ascii="Calibri" w:hAnsi="Calibri"/>
          <w:i/>
          <w:noProof/>
          <w:sz w:val="22"/>
        </w:rPr>
        <w:t xml:space="preserve"> et al.</w:t>
      </w:r>
      <w:r w:rsidRPr="00841DCA">
        <w:rPr>
          <w:rFonts w:ascii="Calibri" w:hAnsi="Calibri"/>
          <w:noProof/>
          <w:sz w:val="22"/>
        </w:rPr>
        <w:t xml:space="preserve"> Lithium and lithium ion batteries for applications in microelectronic devices: A review. </w:t>
      </w:r>
      <w:r w:rsidRPr="00841DCA">
        <w:rPr>
          <w:rFonts w:ascii="Calibri" w:hAnsi="Calibri"/>
          <w:i/>
          <w:noProof/>
          <w:sz w:val="22"/>
        </w:rPr>
        <w:t>Journal of Power Sources</w:t>
      </w:r>
      <w:r w:rsidRPr="00841DCA">
        <w:rPr>
          <w:rFonts w:ascii="Calibri" w:hAnsi="Calibri"/>
          <w:noProof/>
          <w:sz w:val="22"/>
        </w:rPr>
        <w:t xml:space="preserve"> </w:t>
      </w:r>
      <w:r w:rsidRPr="00841DCA">
        <w:rPr>
          <w:rFonts w:ascii="Calibri" w:hAnsi="Calibri"/>
          <w:b/>
          <w:noProof/>
          <w:sz w:val="22"/>
        </w:rPr>
        <w:t>286</w:t>
      </w:r>
      <w:r w:rsidRPr="00841DCA">
        <w:rPr>
          <w:rFonts w:ascii="Calibri" w:hAnsi="Calibri"/>
          <w:noProof/>
          <w:sz w:val="22"/>
        </w:rPr>
        <w:t>, 330-345, doi:10.1016/j.jpowsour.2015.03.164 (2015).</w:t>
      </w:r>
      <w:bookmarkEnd w:id="238"/>
    </w:p>
    <w:p w14:paraId="1FAE4475" w14:textId="77777777" w:rsidR="00841DCA" w:rsidRPr="00841DCA" w:rsidRDefault="00841DCA" w:rsidP="00841DCA">
      <w:pPr>
        <w:spacing w:after="0" w:line="240" w:lineRule="auto"/>
        <w:ind w:left="720" w:hanging="720"/>
        <w:rPr>
          <w:rFonts w:ascii="Calibri" w:hAnsi="Calibri"/>
          <w:noProof/>
          <w:sz w:val="22"/>
        </w:rPr>
      </w:pPr>
      <w:bookmarkStart w:id="239" w:name="_ENREF_12"/>
      <w:r w:rsidRPr="00841DCA">
        <w:rPr>
          <w:rFonts w:ascii="Calibri" w:hAnsi="Calibri"/>
          <w:noProof/>
          <w:sz w:val="22"/>
        </w:rPr>
        <w:t>12</w:t>
      </w:r>
      <w:r w:rsidRPr="00841DCA">
        <w:rPr>
          <w:rFonts w:ascii="Calibri" w:hAnsi="Calibri"/>
          <w:noProof/>
          <w:sz w:val="22"/>
        </w:rPr>
        <w:tab/>
        <w:t xml:space="preserve">Gholam-Abbas, N. &amp; Gianfranco, P. </w:t>
      </w:r>
      <w:r w:rsidRPr="00841DCA">
        <w:rPr>
          <w:rFonts w:ascii="Calibri" w:hAnsi="Calibri"/>
          <w:i/>
          <w:noProof/>
          <w:sz w:val="22"/>
        </w:rPr>
        <w:t>Lithium batteries : science and technology</w:t>
      </w:r>
      <w:r w:rsidRPr="00841DCA">
        <w:rPr>
          <w:rFonts w:ascii="Calibri" w:hAnsi="Calibri"/>
          <w:noProof/>
          <w:sz w:val="22"/>
        </w:rPr>
        <w:t>.  (Springer, 2009).</w:t>
      </w:r>
      <w:bookmarkEnd w:id="239"/>
    </w:p>
    <w:p w14:paraId="3A27719E" w14:textId="77777777" w:rsidR="00841DCA" w:rsidRPr="00841DCA" w:rsidRDefault="00841DCA" w:rsidP="00841DCA">
      <w:pPr>
        <w:spacing w:after="0" w:line="240" w:lineRule="auto"/>
        <w:ind w:left="720" w:hanging="720"/>
        <w:rPr>
          <w:rFonts w:ascii="Calibri" w:hAnsi="Calibri"/>
          <w:noProof/>
          <w:sz w:val="22"/>
        </w:rPr>
      </w:pPr>
      <w:bookmarkStart w:id="240" w:name="_ENREF_13"/>
      <w:r w:rsidRPr="00841DCA">
        <w:rPr>
          <w:rFonts w:ascii="Calibri" w:hAnsi="Calibri"/>
          <w:noProof/>
          <w:sz w:val="22"/>
        </w:rPr>
        <w:t>13</w:t>
      </w:r>
      <w:r w:rsidRPr="00841DCA">
        <w:rPr>
          <w:rFonts w:ascii="Calibri" w:hAnsi="Calibri"/>
          <w:noProof/>
          <w:sz w:val="22"/>
        </w:rPr>
        <w:tab/>
        <w:t xml:space="preserve">Winter, M. &amp; Brodd, R. What Are Batteries, Fuel Cells, and Supercapacitors? </w:t>
      </w:r>
      <w:r w:rsidRPr="00841DCA">
        <w:rPr>
          <w:rFonts w:ascii="Calibri" w:hAnsi="Calibri"/>
          <w:i/>
          <w:noProof/>
          <w:sz w:val="22"/>
        </w:rPr>
        <w:t>Chemical Reviews</w:t>
      </w:r>
      <w:r w:rsidRPr="00841DCA">
        <w:rPr>
          <w:rFonts w:ascii="Calibri" w:hAnsi="Calibri"/>
          <w:noProof/>
          <w:sz w:val="22"/>
        </w:rPr>
        <w:t xml:space="preserve"> </w:t>
      </w:r>
      <w:r w:rsidRPr="00841DCA">
        <w:rPr>
          <w:rFonts w:ascii="Calibri" w:hAnsi="Calibri"/>
          <w:b/>
          <w:noProof/>
          <w:sz w:val="22"/>
        </w:rPr>
        <w:t>104</w:t>
      </w:r>
      <w:r w:rsidRPr="00841DCA">
        <w:rPr>
          <w:rFonts w:ascii="Calibri" w:hAnsi="Calibri"/>
          <w:noProof/>
          <w:sz w:val="22"/>
        </w:rPr>
        <w:t xml:space="preserve"> (2004).</w:t>
      </w:r>
      <w:bookmarkEnd w:id="240"/>
    </w:p>
    <w:p w14:paraId="0FEA6E25" w14:textId="77777777" w:rsidR="00841DCA" w:rsidRPr="00841DCA" w:rsidRDefault="00841DCA" w:rsidP="00841DCA">
      <w:pPr>
        <w:spacing w:after="0" w:line="240" w:lineRule="auto"/>
        <w:ind w:left="720" w:hanging="720"/>
        <w:rPr>
          <w:rFonts w:ascii="Calibri" w:hAnsi="Calibri"/>
          <w:noProof/>
          <w:sz w:val="22"/>
        </w:rPr>
      </w:pPr>
      <w:bookmarkStart w:id="241" w:name="_ENREF_14"/>
      <w:r w:rsidRPr="00841DCA">
        <w:rPr>
          <w:rFonts w:ascii="Calibri" w:hAnsi="Calibri"/>
          <w:noProof/>
          <w:sz w:val="22"/>
        </w:rPr>
        <w:t>14</w:t>
      </w:r>
      <w:r w:rsidRPr="00841DCA">
        <w:rPr>
          <w:rFonts w:ascii="Calibri" w:hAnsi="Calibri"/>
          <w:noProof/>
          <w:sz w:val="22"/>
        </w:rPr>
        <w:tab/>
        <w:t>Kozinsky, B.</w:t>
      </w:r>
      <w:r w:rsidRPr="00841DCA">
        <w:rPr>
          <w:rFonts w:ascii="Calibri" w:hAnsi="Calibri"/>
          <w:i/>
          <w:noProof/>
          <w:sz w:val="22"/>
        </w:rPr>
        <w:t xml:space="preserve"> et al.</w:t>
      </w:r>
      <w:r w:rsidRPr="00841DCA">
        <w:rPr>
          <w:rFonts w:ascii="Calibri" w:hAnsi="Calibri"/>
          <w:noProof/>
          <w:sz w:val="22"/>
        </w:rPr>
        <w:t xml:space="preserve"> Effects of Sublattice Symmetry and Frustration on Ionic Transport in Garnet Solid Electrolytes. </w:t>
      </w:r>
      <w:r w:rsidRPr="00841DCA">
        <w:rPr>
          <w:rFonts w:ascii="Calibri" w:hAnsi="Calibri"/>
          <w:i/>
          <w:noProof/>
          <w:sz w:val="22"/>
        </w:rPr>
        <w:t>Phys Rev Lett</w:t>
      </w:r>
      <w:r w:rsidRPr="00841DCA">
        <w:rPr>
          <w:rFonts w:ascii="Calibri" w:hAnsi="Calibri"/>
          <w:noProof/>
          <w:sz w:val="22"/>
        </w:rPr>
        <w:t xml:space="preserve"> </w:t>
      </w:r>
      <w:r w:rsidRPr="00841DCA">
        <w:rPr>
          <w:rFonts w:ascii="Calibri" w:hAnsi="Calibri"/>
          <w:b/>
          <w:noProof/>
          <w:sz w:val="22"/>
        </w:rPr>
        <w:t>116</w:t>
      </w:r>
      <w:r w:rsidRPr="00841DCA">
        <w:rPr>
          <w:rFonts w:ascii="Calibri" w:hAnsi="Calibri"/>
          <w:noProof/>
          <w:sz w:val="22"/>
        </w:rPr>
        <w:t>, 055901, doi:10.1103/PhysRevLett.116.055901 (2016).</w:t>
      </w:r>
      <w:bookmarkEnd w:id="241"/>
    </w:p>
    <w:p w14:paraId="46E9F31C" w14:textId="77777777" w:rsidR="00841DCA" w:rsidRPr="00841DCA" w:rsidRDefault="00841DCA" w:rsidP="00841DCA">
      <w:pPr>
        <w:spacing w:after="0" w:line="240" w:lineRule="auto"/>
        <w:ind w:left="720" w:hanging="720"/>
        <w:rPr>
          <w:rFonts w:ascii="Calibri" w:hAnsi="Calibri"/>
          <w:noProof/>
          <w:sz w:val="22"/>
        </w:rPr>
      </w:pPr>
      <w:bookmarkStart w:id="242" w:name="_ENREF_15"/>
      <w:r w:rsidRPr="00841DCA">
        <w:rPr>
          <w:rFonts w:ascii="Calibri" w:hAnsi="Calibri"/>
          <w:noProof/>
          <w:sz w:val="22"/>
        </w:rPr>
        <w:t>15</w:t>
      </w:r>
      <w:r w:rsidRPr="00841DCA">
        <w:rPr>
          <w:rFonts w:ascii="Calibri" w:hAnsi="Calibri"/>
          <w:noProof/>
          <w:sz w:val="22"/>
        </w:rPr>
        <w:tab/>
        <w:t xml:space="preserve">Scrosati, B. &amp; Garche, J. Lithium batteries: Status, prospects and future. </w:t>
      </w:r>
      <w:r w:rsidRPr="00841DCA">
        <w:rPr>
          <w:rFonts w:ascii="Calibri" w:hAnsi="Calibri"/>
          <w:i/>
          <w:noProof/>
          <w:sz w:val="22"/>
        </w:rPr>
        <w:t>Journal of Power Sources</w:t>
      </w:r>
      <w:r w:rsidRPr="00841DCA">
        <w:rPr>
          <w:rFonts w:ascii="Calibri" w:hAnsi="Calibri"/>
          <w:noProof/>
          <w:sz w:val="22"/>
        </w:rPr>
        <w:t xml:space="preserve"> </w:t>
      </w:r>
      <w:r w:rsidRPr="00841DCA">
        <w:rPr>
          <w:rFonts w:ascii="Calibri" w:hAnsi="Calibri"/>
          <w:b/>
          <w:noProof/>
          <w:sz w:val="22"/>
        </w:rPr>
        <w:t>195</w:t>
      </w:r>
      <w:r w:rsidRPr="00841DCA">
        <w:rPr>
          <w:rFonts w:ascii="Calibri" w:hAnsi="Calibri"/>
          <w:noProof/>
          <w:sz w:val="22"/>
        </w:rPr>
        <w:t>, 2419-2430, doi:10.1016/j.jpowsour.2009.11.048 (2010).</w:t>
      </w:r>
      <w:bookmarkEnd w:id="242"/>
    </w:p>
    <w:p w14:paraId="2C7EFBDB" w14:textId="77777777" w:rsidR="00841DCA" w:rsidRPr="00841DCA" w:rsidRDefault="00841DCA" w:rsidP="00841DCA">
      <w:pPr>
        <w:spacing w:after="0" w:line="240" w:lineRule="auto"/>
        <w:ind w:left="720" w:hanging="720"/>
        <w:rPr>
          <w:rFonts w:ascii="Calibri" w:hAnsi="Calibri"/>
          <w:noProof/>
          <w:sz w:val="22"/>
        </w:rPr>
      </w:pPr>
      <w:bookmarkStart w:id="243" w:name="_ENREF_16"/>
      <w:r w:rsidRPr="00841DCA">
        <w:rPr>
          <w:rFonts w:ascii="Calibri" w:hAnsi="Calibri"/>
          <w:noProof/>
          <w:sz w:val="22"/>
        </w:rPr>
        <w:t>16</w:t>
      </w:r>
      <w:r w:rsidRPr="00841DCA">
        <w:rPr>
          <w:rFonts w:ascii="Calibri" w:hAnsi="Calibri"/>
          <w:noProof/>
          <w:sz w:val="22"/>
        </w:rPr>
        <w:tab/>
        <w:t>Sullivan, J. L. &amp; Gaines, L. A review of battery life-cycle analysis : state of knowledge and critical needs. (2010).</w:t>
      </w:r>
      <w:bookmarkEnd w:id="243"/>
    </w:p>
    <w:p w14:paraId="34CCBB9A" w14:textId="77777777" w:rsidR="00841DCA" w:rsidRPr="00841DCA" w:rsidRDefault="00841DCA" w:rsidP="00841DCA">
      <w:pPr>
        <w:spacing w:after="0" w:line="240" w:lineRule="auto"/>
        <w:ind w:left="720" w:hanging="720"/>
        <w:rPr>
          <w:rFonts w:ascii="Calibri" w:hAnsi="Calibri"/>
          <w:noProof/>
          <w:sz w:val="22"/>
        </w:rPr>
      </w:pPr>
      <w:bookmarkStart w:id="244" w:name="_ENREF_17"/>
      <w:r w:rsidRPr="00841DCA">
        <w:rPr>
          <w:rFonts w:ascii="Calibri" w:hAnsi="Calibri"/>
          <w:noProof/>
          <w:sz w:val="22"/>
        </w:rPr>
        <w:t>17</w:t>
      </w:r>
      <w:r w:rsidRPr="00841DCA">
        <w:rPr>
          <w:rFonts w:ascii="Calibri" w:hAnsi="Calibri"/>
          <w:noProof/>
          <w:sz w:val="22"/>
        </w:rPr>
        <w:tab/>
        <w:t xml:space="preserve">Armand, M. &amp; Tarascon, J. M. Building better batteries. </w:t>
      </w:r>
      <w:r w:rsidRPr="00841DCA">
        <w:rPr>
          <w:rFonts w:ascii="Calibri" w:hAnsi="Calibri"/>
          <w:i/>
          <w:noProof/>
          <w:sz w:val="22"/>
        </w:rPr>
        <w:t>Nature</w:t>
      </w:r>
      <w:r w:rsidRPr="00841DCA">
        <w:rPr>
          <w:rFonts w:ascii="Calibri" w:hAnsi="Calibri"/>
          <w:noProof/>
          <w:sz w:val="22"/>
        </w:rPr>
        <w:t xml:space="preserve"> </w:t>
      </w:r>
      <w:r w:rsidRPr="00841DCA">
        <w:rPr>
          <w:rFonts w:ascii="Calibri" w:hAnsi="Calibri"/>
          <w:b/>
          <w:noProof/>
          <w:sz w:val="22"/>
        </w:rPr>
        <w:t>451</w:t>
      </w:r>
      <w:r w:rsidRPr="00841DCA">
        <w:rPr>
          <w:rFonts w:ascii="Calibri" w:hAnsi="Calibri"/>
          <w:noProof/>
          <w:sz w:val="22"/>
        </w:rPr>
        <w:t>, 652-657, doi:10.1038/451652a (2008).</w:t>
      </w:r>
      <w:bookmarkEnd w:id="244"/>
    </w:p>
    <w:p w14:paraId="71F4E689" w14:textId="77777777" w:rsidR="00841DCA" w:rsidRPr="00841DCA" w:rsidRDefault="00841DCA" w:rsidP="00841DCA">
      <w:pPr>
        <w:spacing w:after="0" w:line="240" w:lineRule="auto"/>
        <w:ind w:left="720" w:hanging="720"/>
        <w:rPr>
          <w:rFonts w:ascii="Calibri" w:hAnsi="Calibri"/>
          <w:noProof/>
          <w:sz w:val="22"/>
        </w:rPr>
      </w:pPr>
      <w:bookmarkStart w:id="245" w:name="_ENREF_18"/>
      <w:r w:rsidRPr="00841DCA">
        <w:rPr>
          <w:rFonts w:ascii="Calibri" w:hAnsi="Calibri"/>
          <w:noProof/>
          <w:sz w:val="22"/>
        </w:rPr>
        <w:t>18</w:t>
      </w:r>
      <w:r w:rsidRPr="00841DCA">
        <w:rPr>
          <w:rFonts w:ascii="Calibri" w:hAnsi="Calibri"/>
          <w:noProof/>
          <w:sz w:val="22"/>
        </w:rPr>
        <w:tab/>
        <w:t xml:space="preserve">Tarascon, J. M. &amp; Armand, M. Issues and challenges facing rechargeable lithium batteries. </w:t>
      </w:r>
      <w:r w:rsidRPr="00841DCA">
        <w:rPr>
          <w:rFonts w:ascii="Calibri" w:hAnsi="Calibri"/>
          <w:i/>
          <w:noProof/>
          <w:sz w:val="22"/>
        </w:rPr>
        <w:t>Nature</w:t>
      </w:r>
      <w:r w:rsidRPr="00841DCA">
        <w:rPr>
          <w:rFonts w:ascii="Calibri" w:hAnsi="Calibri"/>
          <w:noProof/>
          <w:sz w:val="22"/>
        </w:rPr>
        <w:t xml:space="preserve"> </w:t>
      </w:r>
      <w:r w:rsidRPr="00841DCA">
        <w:rPr>
          <w:rFonts w:ascii="Calibri" w:hAnsi="Calibri"/>
          <w:b/>
          <w:noProof/>
          <w:sz w:val="22"/>
        </w:rPr>
        <w:t>414</w:t>
      </w:r>
      <w:r w:rsidRPr="00841DCA">
        <w:rPr>
          <w:rFonts w:ascii="Calibri" w:hAnsi="Calibri"/>
          <w:noProof/>
          <w:sz w:val="22"/>
        </w:rPr>
        <w:t>, 359-367, doi:10.1038/35104644 (2001).</w:t>
      </w:r>
      <w:bookmarkEnd w:id="245"/>
    </w:p>
    <w:p w14:paraId="602FC37C" w14:textId="77777777" w:rsidR="00841DCA" w:rsidRPr="00841DCA" w:rsidRDefault="00841DCA" w:rsidP="00841DCA">
      <w:pPr>
        <w:spacing w:after="0" w:line="240" w:lineRule="auto"/>
        <w:ind w:left="720" w:hanging="720"/>
        <w:rPr>
          <w:rFonts w:ascii="Calibri" w:hAnsi="Calibri"/>
          <w:noProof/>
          <w:sz w:val="22"/>
        </w:rPr>
      </w:pPr>
      <w:bookmarkStart w:id="246" w:name="_ENREF_19"/>
      <w:r w:rsidRPr="00841DCA">
        <w:rPr>
          <w:rFonts w:ascii="Calibri" w:hAnsi="Calibri"/>
          <w:noProof/>
          <w:sz w:val="22"/>
        </w:rPr>
        <w:t>19</w:t>
      </w:r>
      <w:r w:rsidRPr="00841DCA">
        <w:rPr>
          <w:rFonts w:ascii="Calibri" w:hAnsi="Calibri"/>
          <w:noProof/>
          <w:sz w:val="22"/>
        </w:rPr>
        <w:tab/>
        <w:t xml:space="preserve">Takada, K. Progress and prospective of solid-state lithium batteries. </w:t>
      </w:r>
      <w:r w:rsidRPr="00841DCA">
        <w:rPr>
          <w:rFonts w:ascii="Calibri" w:hAnsi="Calibri"/>
          <w:i/>
          <w:noProof/>
          <w:sz w:val="22"/>
        </w:rPr>
        <w:t>Acta Materialia</w:t>
      </w:r>
      <w:r w:rsidRPr="00841DCA">
        <w:rPr>
          <w:rFonts w:ascii="Calibri" w:hAnsi="Calibri"/>
          <w:noProof/>
          <w:sz w:val="22"/>
        </w:rPr>
        <w:t xml:space="preserve"> </w:t>
      </w:r>
      <w:r w:rsidRPr="00841DCA">
        <w:rPr>
          <w:rFonts w:ascii="Calibri" w:hAnsi="Calibri"/>
          <w:b/>
          <w:noProof/>
          <w:sz w:val="22"/>
        </w:rPr>
        <w:t>61</w:t>
      </w:r>
      <w:r w:rsidRPr="00841DCA">
        <w:rPr>
          <w:rFonts w:ascii="Calibri" w:hAnsi="Calibri"/>
          <w:noProof/>
          <w:sz w:val="22"/>
        </w:rPr>
        <w:t>, 759-770, doi:10.1016/j.actamat.2012.10.034 (2013).</w:t>
      </w:r>
      <w:bookmarkEnd w:id="246"/>
    </w:p>
    <w:p w14:paraId="68F6FE02" w14:textId="77777777" w:rsidR="00841DCA" w:rsidRPr="00841DCA" w:rsidRDefault="00841DCA" w:rsidP="00841DCA">
      <w:pPr>
        <w:spacing w:after="0" w:line="240" w:lineRule="auto"/>
        <w:ind w:left="720" w:hanging="720"/>
        <w:rPr>
          <w:rFonts w:ascii="Calibri" w:hAnsi="Calibri"/>
          <w:noProof/>
          <w:sz w:val="22"/>
        </w:rPr>
      </w:pPr>
      <w:bookmarkStart w:id="247" w:name="_ENREF_20"/>
      <w:r w:rsidRPr="00841DCA">
        <w:rPr>
          <w:rFonts w:ascii="Calibri" w:hAnsi="Calibri"/>
          <w:noProof/>
          <w:sz w:val="22"/>
        </w:rPr>
        <w:t>20</w:t>
      </w:r>
      <w:r w:rsidRPr="00841DCA">
        <w:rPr>
          <w:rFonts w:ascii="Calibri" w:hAnsi="Calibri"/>
          <w:noProof/>
          <w:sz w:val="22"/>
        </w:rPr>
        <w:tab/>
        <w:t>Hausbrand, R.</w:t>
      </w:r>
      <w:r w:rsidRPr="00841DCA">
        <w:rPr>
          <w:rFonts w:ascii="Calibri" w:hAnsi="Calibri"/>
          <w:i/>
          <w:noProof/>
          <w:sz w:val="22"/>
        </w:rPr>
        <w:t xml:space="preserve"> et al.</w:t>
      </w:r>
      <w:r w:rsidRPr="00841DCA">
        <w:rPr>
          <w:rFonts w:ascii="Calibri" w:hAnsi="Calibri"/>
          <w:noProof/>
          <w:sz w:val="22"/>
        </w:rPr>
        <w:t xml:space="preserve"> Fundamental degradation mechanisms of layered oxide Li-ion battery cathode materials: Methodology, insights and novel approaches. </w:t>
      </w:r>
      <w:r w:rsidRPr="00841DCA">
        <w:rPr>
          <w:rFonts w:ascii="Calibri" w:hAnsi="Calibri"/>
          <w:i/>
          <w:noProof/>
          <w:sz w:val="22"/>
        </w:rPr>
        <w:t>Materials Science and Engineering: B</w:t>
      </w:r>
      <w:r w:rsidRPr="00841DCA">
        <w:rPr>
          <w:rFonts w:ascii="Calibri" w:hAnsi="Calibri"/>
          <w:noProof/>
          <w:sz w:val="22"/>
        </w:rPr>
        <w:t xml:space="preserve"> </w:t>
      </w:r>
      <w:r w:rsidRPr="00841DCA">
        <w:rPr>
          <w:rFonts w:ascii="Calibri" w:hAnsi="Calibri"/>
          <w:b/>
          <w:noProof/>
          <w:sz w:val="22"/>
        </w:rPr>
        <w:t>192</w:t>
      </w:r>
      <w:r w:rsidRPr="00841DCA">
        <w:rPr>
          <w:rFonts w:ascii="Calibri" w:hAnsi="Calibri"/>
          <w:noProof/>
          <w:sz w:val="22"/>
        </w:rPr>
        <w:t>, 3-25, doi:10.1016/j.mseb.2014.11.014 (2015).</w:t>
      </w:r>
      <w:bookmarkEnd w:id="247"/>
    </w:p>
    <w:p w14:paraId="65B2395C" w14:textId="77777777" w:rsidR="00841DCA" w:rsidRPr="00841DCA" w:rsidRDefault="00841DCA" w:rsidP="00841DCA">
      <w:pPr>
        <w:spacing w:after="0" w:line="240" w:lineRule="auto"/>
        <w:ind w:left="720" w:hanging="720"/>
        <w:rPr>
          <w:rFonts w:ascii="Calibri" w:hAnsi="Calibri"/>
          <w:noProof/>
          <w:sz w:val="22"/>
        </w:rPr>
      </w:pPr>
      <w:bookmarkStart w:id="248" w:name="_ENREF_21"/>
      <w:r w:rsidRPr="00841DCA">
        <w:rPr>
          <w:rFonts w:ascii="Calibri" w:hAnsi="Calibri"/>
          <w:noProof/>
          <w:sz w:val="22"/>
        </w:rPr>
        <w:t>21</w:t>
      </w:r>
      <w:r w:rsidRPr="00841DCA">
        <w:rPr>
          <w:rFonts w:ascii="Calibri" w:hAnsi="Calibri"/>
          <w:noProof/>
          <w:sz w:val="22"/>
        </w:rPr>
        <w:tab/>
        <w:t xml:space="preserve">Dudney, N. J. Thin Film Microbatteries. </w:t>
      </w:r>
      <w:r w:rsidRPr="00841DCA">
        <w:rPr>
          <w:rFonts w:ascii="Calibri" w:hAnsi="Calibri"/>
          <w:i/>
          <w:noProof/>
          <w:sz w:val="22"/>
        </w:rPr>
        <w:t>Interface</w:t>
      </w:r>
      <w:r w:rsidRPr="00841DCA">
        <w:rPr>
          <w:rFonts w:ascii="Calibri" w:hAnsi="Calibri"/>
          <w:noProof/>
          <w:sz w:val="22"/>
        </w:rPr>
        <w:t xml:space="preserve"> (2008).</w:t>
      </w:r>
      <w:bookmarkEnd w:id="248"/>
    </w:p>
    <w:p w14:paraId="60CAFC87" w14:textId="77777777" w:rsidR="00841DCA" w:rsidRPr="00841DCA" w:rsidRDefault="00841DCA" w:rsidP="00841DCA">
      <w:pPr>
        <w:spacing w:after="0" w:line="240" w:lineRule="auto"/>
        <w:ind w:left="720" w:hanging="720"/>
        <w:rPr>
          <w:rFonts w:ascii="Calibri" w:hAnsi="Calibri"/>
          <w:noProof/>
          <w:sz w:val="22"/>
        </w:rPr>
      </w:pPr>
      <w:bookmarkStart w:id="249" w:name="_ENREF_22"/>
      <w:r w:rsidRPr="00841DCA">
        <w:rPr>
          <w:rFonts w:ascii="Calibri" w:hAnsi="Calibri"/>
          <w:noProof/>
          <w:sz w:val="22"/>
        </w:rPr>
        <w:t>22</w:t>
      </w:r>
      <w:r w:rsidRPr="00841DCA">
        <w:rPr>
          <w:rFonts w:ascii="Calibri" w:hAnsi="Calibri"/>
          <w:noProof/>
          <w:sz w:val="22"/>
        </w:rPr>
        <w:tab/>
        <w:t xml:space="preserve">Bates, J. B., Dudney, N. J., Neudecker, B., Ueda, A. &amp; Evans, C. D. Thin-film lithium and lithium-ion batteries. </w:t>
      </w:r>
      <w:r w:rsidRPr="00841DCA">
        <w:rPr>
          <w:rFonts w:ascii="Calibri" w:hAnsi="Calibri"/>
          <w:i/>
          <w:noProof/>
          <w:sz w:val="22"/>
        </w:rPr>
        <w:t>Solid State Ionics</w:t>
      </w:r>
      <w:r w:rsidRPr="00841DCA">
        <w:rPr>
          <w:rFonts w:ascii="Calibri" w:hAnsi="Calibri"/>
          <w:noProof/>
          <w:sz w:val="22"/>
        </w:rPr>
        <w:t xml:space="preserve"> </w:t>
      </w:r>
      <w:r w:rsidRPr="00841DCA">
        <w:rPr>
          <w:rFonts w:ascii="Calibri" w:hAnsi="Calibri"/>
          <w:b/>
          <w:noProof/>
          <w:sz w:val="22"/>
        </w:rPr>
        <w:t>135</w:t>
      </w:r>
      <w:r w:rsidRPr="00841DCA">
        <w:rPr>
          <w:rFonts w:ascii="Calibri" w:hAnsi="Calibri"/>
          <w:noProof/>
          <w:sz w:val="22"/>
        </w:rPr>
        <w:t>, 33-45, doi:Doi 10.1016/S0167-2738(00)00327-1 (2000).</w:t>
      </w:r>
      <w:bookmarkEnd w:id="249"/>
    </w:p>
    <w:p w14:paraId="2DBF07E9" w14:textId="77777777" w:rsidR="00841DCA" w:rsidRPr="00841DCA" w:rsidRDefault="00841DCA" w:rsidP="00841DCA">
      <w:pPr>
        <w:spacing w:after="0" w:line="240" w:lineRule="auto"/>
        <w:ind w:left="720" w:hanging="720"/>
        <w:rPr>
          <w:rFonts w:ascii="Calibri" w:hAnsi="Calibri"/>
          <w:noProof/>
          <w:sz w:val="22"/>
        </w:rPr>
      </w:pPr>
      <w:bookmarkStart w:id="250" w:name="_ENREF_23"/>
      <w:r w:rsidRPr="00841DCA">
        <w:rPr>
          <w:rFonts w:ascii="Calibri" w:hAnsi="Calibri"/>
          <w:noProof/>
          <w:sz w:val="22"/>
        </w:rPr>
        <w:lastRenderedPageBreak/>
        <w:t>23</w:t>
      </w:r>
      <w:r w:rsidRPr="00841DCA">
        <w:rPr>
          <w:rFonts w:ascii="Calibri" w:hAnsi="Calibri"/>
          <w:noProof/>
          <w:sz w:val="22"/>
        </w:rPr>
        <w:tab/>
        <w:t xml:space="preserve">Richards, W. D., Miara, L. J., Wang, Y., Kim, J. C. &amp; Ceder, G. Interface Stability in Solid-State Batteries. </w:t>
      </w:r>
      <w:r w:rsidRPr="00841DCA">
        <w:rPr>
          <w:rFonts w:ascii="Calibri" w:hAnsi="Calibri"/>
          <w:i/>
          <w:noProof/>
          <w:sz w:val="22"/>
        </w:rPr>
        <w:t>Chemistry of Materials</w:t>
      </w:r>
      <w:r w:rsidRPr="00841DCA">
        <w:rPr>
          <w:rFonts w:ascii="Calibri" w:hAnsi="Calibri"/>
          <w:noProof/>
          <w:sz w:val="22"/>
        </w:rPr>
        <w:t xml:space="preserve"> </w:t>
      </w:r>
      <w:r w:rsidRPr="00841DCA">
        <w:rPr>
          <w:rFonts w:ascii="Calibri" w:hAnsi="Calibri"/>
          <w:b/>
          <w:noProof/>
          <w:sz w:val="22"/>
        </w:rPr>
        <w:t>28</w:t>
      </w:r>
      <w:r w:rsidRPr="00841DCA">
        <w:rPr>
          <w:rFonts w:ascii="Calibri" w:hAnsi="Calibri"/>
          <w:noProof/>
          <w:sz w:val="22"/>
        </w:rPr>
        <w:t>, 266-273, doi:10.1021/acs.chemmater.5b04082 (2016).</w:t>
      </w:r>
      <w:bookmarkEnd w:id="250"/>
    </w:p>
    <w:p w14:paraId="0D94975F" w14:textId="77777777" w:rsidR="00841DCA" w:rsidRPr="00841DCA" w:rsidRDefault="00841DCA" w:rsidP="00841DCA">
      <w:pPr>
        <w:spacing w:after="0" w:line="240" w:lineRule="auto"/>
        <w:ind w:left="720" w:hanging="720"/>
        <w:rPr>
          <w:rFonts w:ascii="Calibri" w:hAnsi="Calibri"/>
          <w:noProof/>
          <w:sz w:val="22"/>
        </w:rPr>
      </w:pPr>
      <w:bookmarkStart w:id="251" w:name="_ENREF_24"/>
      <w:r w:rsidRPr="00841DCA">
        <w:rPr>
          <w:rFonts w:ascii="Calibri" w:hAnsi="Calibri"/>
          <w:noProof/>
          <w:sz w:val="22"/>
        </w:rPr>
        <w:t>24</w:t>
      </w:r>
      <w:r w:rsidRPr="00841DCA">
        <w:rPr>
          <w:rFonts w:ascii="Calibri" w:hAnsi="Calibri"/>
          <w:noProof/>
          <w:sz w:val="22"/>
        </w:rPr>
        <w:tab/>
        <w:t xml:space="preserve">Dudney, N. J., West, W. C. &amp; Nanda, J. </w:t>
      </w:r>
      <w:r w:rsidRPr="00841DCA">
        <w:rPr>
          <w:rFonts w:ascii="Calibri" w:hAnsi="Calibri"/>
          <w:i/>
          <w:noProof/>
          <w:sz w:val="22"/>
        </w:rPr>
        <w:t>Handbook of solid state batteries</w:t>
      </w:r>
      <w:r w:rsidRPr="00841DCA">
        <w:rPr>
          <w:rFonts w:ascii="Calibri" w:hAnsi="Calibri"/>
          <w:noProof/>
          <w:sz w:val="22"/>
        </w:rPr>
        <w:t>. Second edition edn, Vol. 6 (World Scientific, 2016).</w:t>
      </w:r>
      <w:bookmarkEnd w:id="251"/>
    </w:p>
    <w:p w14:paraId="7D21B4F8" w14:textId="77777777" w:rsidR="00841DCA" w:rsidRPr="00841DCA" w:rsidRDefault="00841DCA" w:rsidP="00841DCA">
      <w:pPr>
        <w:spacing w:after="0" w:line="240" w:lineRule="auto"/>
        <w:ind w:left="720" w:hanging="720"/>
        <w:rPr>
          <w:rFonts w:ascii="Calibri" w:hAnsi="Calibri"/>
          <w:noProof/>
          <w:sz w:val="22"/>
        </w:rPr>
      </w:pPr>
      <w:bookmarkStart w:id="252" w:name="_ENREF_25"/>
      <w:r w:rsidRPr="00841DCA">
        <w:rPr>
          <w:rFonts w:ascii="Calibri" w:hAnsi="Calibri"/>
          <w:noProof/>
          <w:sz w:val="22"/>
        </w:rPr>
        <w:t>25</w:t>
      </w:r>
      <w:r w:rsidRPr="00841DCA">
        <w:rPr>
          <w:rFonts w:ascii="Calibri" w:hAnsi="Calibri"/>
          <w:noProof/>
          <w:sz w:val="22"/>
        </w:rPr>
        <w:tab/>
        <w:t>Xu, F.</w:t>
      </w:r>
      <w:r w:rsidRPr="00841DCA">
        <w:rPr>
          <w:rFonts w:ascii="Calibri" w:hAnsi="Calibri"/>
          <w:i/>
          <w:noProof/>
          <w:sz w:val="22"/>
        </w:rPr>
        <w:t xml:space="preserve"> et al.</w:t>
      </w:r>
      <w:r w:rsidRPr="00841DCA">
        <w:rPr>
          <w:rFonts w:ascii="Calibri" w:hAnsi="Calibri"/>
          <w:noProof/>
          <w:sz w:val="22"/>
        </w:rPr>
        <w:t xml:space="preserve"> Properties of lithium phosphorus oxynitride (Lipon) for 3D solid-state lithium batteries. </w:t>
      </w:r>
      <w:r w:rsidRPr="00841DCA">
        <w:rPr>
          <w:rFonts w:ascii="Calibri" w:hAnsi="Calibri"/>
          <w:i/>
          <w:noProof/>
          <w:sz w:val="22"/>
        </w:rPr>
        <w:t>Journal of Materials Research</w:t>
      </w:r>
      <w:r w:rsidRPr="00841DCA">
        <w:rPr>
          <w:rFonts w:ascii="Calibri" w:hAnsi="Calibri"/>
          <w:noProof/>
          <w:sz w:val="22"/>
        </w:rPr>
        <w:t xml:space="preserve"> </w:t>
      </w:r>
      <w:r w:rsidRPr="00841DCA">
        <w:rPr>
          <w:rFonts w:ascii="Calibri" w:hAnsi="Calibri"/>
          <w:b/>
          <w:noProof/>
          <w:sz w:val="22"/>
        </w:rPr>
        <w:t>25</w:t>
      </w:r>
      <w:r w:rsidRPr="00841DCA">
        <w:rPr>
          <w:rFonts w:ascii="Calibri" w:hAnsi="Calibri"/>
          <w:noProof/>
          <w:sz w:val="22"/>
        </w:rPr>
        <w:t>, 1507-1515, doi:10.1557/jmr.2010.0193 (2011).</w:t>
      </w:r>
      <w:bookmarkEnd w:id="252"/>
    </w:p>
    <w:p w14:paraId="42BFDBFC" w14:textId="77777777" w:rsidR="00841DCA" w:rsidRPr="00841DCA" w:rsidRDefault="00841DCA" w:rsidP="00841DCA">
      <w:pPr>
        <w:spacing w:after="0" w:line="240" w:lineRule="auto"/>
        <w:ind w:left="720" w:hanging="720"/>
        <w:rPr>
          <w:rFonts w:ascii="Calibri" w:hAnsi="Calibri"/>
          <w:noProof/>
          <w:sz w:val="22"/>
        </w:rPr>
      </w:pPr>
      <w:bookmarkStart w:id="253" w:name="_ENREF_26"/>
      <w:r w:rsidRPr="00841DCA">
        <w:rPr>
          <w:rFonts w:ascii="Calibri" w:hAnsi="Calibri"/>
          <w:noProof/>
          <w:sz w:val="22"/>
        </w:rPr>
        <w:t>26</w:t>
      </w:r>
      <w:r w:rsidRPr="00841DCA">
        <w:rPr>
          <w:rFonts w:ascii="Calibri" w:hAnsi="Calibri"/>
          <w:noProof/>
          <w:sz w:val="22"/>
        </w:rPr>
        <w:tab/>
        <w:t xml:space="preserve">Thangadurai, V., Narayanan, S. &amp; Pinzaru, D. Garnet-type solid-state fast Li ion conductors for Li batteries: critical review. </w:t>
      </w:r>
      <w:r w:rsidRPr="00841DCA">
        <w:rPr>
          <w:rFonts w:ascii="Calibri" w:hAnsi="Calibri"/>
          <w:i/>
          <w:noProof/>
          <w:sz w:val="22"/>
        </w:rPr>
        <w:t>Chemical Society reviews</w:t>
      </w:r>
      <w:r w:rsidRPr="00841DCA">
        <w:rPr>
          <w:rFonts w:ascii="Calibri" w:hAnsi="Calibri"/>
          <w:noProof/>
          <w:sz w:val="22"/>
        </w:rPr>
        <w:t xml:space="preserve"> </w:t>
      </w:r>
      <w:r w:rsidRPr="00841DCA">
        <w:rPr>
          <w:rFonts w:ascii="Calibri" w:hAnsi="Calibri"/>
          <w:b/>
          <w:noProof/>
          <w:sz w:val="22"/>
        </w:rPr>
        <w:t>43</w:t>
      </w:r>
      <w:r w:rsidRPr="00841DCA">
        <w:rPr>
          <w:rFonts w:ascii="Calibri" w:hAnsi="Calibri"/>
          <w:noProof/>
          <w:sz w:val="22"/>
        </w:rPr>
        <w:t>, 4714-4727, doi:10.1039/c4cs00020j (2014).</w:t>
      </w:r>
      <w:bookmarkEnd w:id="253"/>
    </w:p>
    <w:p w14:paraId="676AD862" w14:textId="77777777" w:rsidR="00841DCA" w:rsidRPr="00841DCA" w:rsidRDefault="00841DCA" w:rsidP="00841DCA">
      <w:pPr>
        <w:spacing w:after="0" w:line="240" w:lineRule="auto"/>
        <w:ind w:left="720" w:hanging="720"/>
        <w:rPr>
          <w:rFonts w:ascii="Calibri" w:hAnsi="Calibri"/>
          <w:noProof/>
          <w:sz w:val="22"/>
          <w:lang w:val="de-DE"/>
        </w:rPr>
      </w:pPr>
      <w:bookmarkStart w:id="254" w:name="_ENREF_27"/>
      <w:r w:rsidRPr="00841DCA">
        <w:rPr>
          <w:rFonts w:ascii="Calibri" w:hAnsi="Calibri"/>
          <w:noProof/>
          <w:sz w:val="22"/>
        </w:rPr>
        <w:t>27</w:t>
      </w:r>
      <w:r w:rsidRPr="00841DCA">
        <w:rPr>
          <w:rFonts w:ascii="Calibri" w:hAnsi="Calibri"/>
          <w:noProof/>
          <w:sz w:val="22"/>
        </w:rPr>
        <w:tab/>
        <w:t xml:space="preserve">Murugan, R., Thangadurai, V. &amp; Weppner, W. Fast Lithium Ion Conduction in Garnet-Type Li7La3Zr2O12. </w:t>
      </w:r>
      <w:r w:rsidRPr="00841DCA">
        <w:rPr>
          <w:rFonts w:ascii="Calibri" w:hAnsi="Calibri"/>
          <w:i/>
          <w:noProof/>
          <w:sz w:val="22"/>
          <w:lang w:val="de-DE"/>
        </w:rPr>
        <w:t>Angewandte Chemie International Edition</w:t>
      </w:r>
      <w:r w:rsidRPr="00841DCA">
        <w:rPr>
          <w:rFonts w:ascii="Calibri" w:hAnsi="Calibri"/>
          <w:noProof/>
          <w:sz w:val="22"/>
          <w:lang w:val="de-DE"/>
        </w:rPr>
        <w:t xml:space="preserve"> </w:t>
      </w:r>
      <w:r w:rsidRPr="00841DCA">
        <w:rPr>
          <w:rFonts w:ascii="Calibri" w:hAnsi="Calibri"/>
          <w:b/>
          <w:noProof/>
          <w:sz w:val="22"/>
          <w:lang w:val="de-DE"/>
        </w:rPr>
        <w:t>46</w:t>
      </w:r>
      <w:r w:rsidRPr="00841DCA">
        <w:rPr>
          <w:rFonts w:ascii="Calibri" w:hAnsi="Calibri"/>
          <w:noProof/>
          <w:sz w:val="22"/>
          <w:lang w:val="de-DE"/>
        </w:rPr>
        <w:t>, 7778-7781, doi:10.1002/anie.200701144 (2007).</w:t>
      </w:r>
      <w:bookmarkEnd w:id="254"/>
    </w:p>
    <w:p w14:paraId="6644F659" w14:textId="77777777" w:rsidR="00841DCA" w:rsidRPr="00841DCA" w:rsidRDefault="00841DCA" w:rsidP="00841DCA">
      <w:pPr>
        <w:spacing w:after="0" w:line="240" w:lineRule="auto"/>
        <w:ind w:left="720" w:hanging="720"/>
        <w:rPr>
          <w:rFonts w:ascii="Calibri" w:hAnsi="Calibri"/>
          <w:noProof/>
          <w:sz w:val="22"/>
        </w:rPr>
      </w:pPr>
      <w:bookmarkStart w:id="255" w:name="_ENREF_28"/>
      <w:r w:rsidRPr="00841DCA">
        <w:rPr>
          <w:rFonts w:ascii="Calibri" w:hAnsi="Calibri"/>
          <w:noProof/>
          <w:sz w:val="22"/>
          <w:lang w:val="de-DE"/>
        </w:rPr>
        <w:t>28</w:t>
      </w:r>
      <w:r w:rsidRPr="00841DCA">
        <w:rPr>
          <w:rFonts w:ascii="Calibri" w:hAnsi="Calibri"/>
          <w:noProof/>
          <w:sz w:val="22"/>
          <w:lang w:val="de-DE"/>
        </w:rPr>
        <w:tab/>
        <w:t>Tsai, C. L.</w:t>
      </w:r>
      <w:r w:rsidRPr="00841DCA">
        <w:rPr>
          <w:rFonts w:ascii="Calibri" w:hAnsi="Calibri"/>
          <w:i/>
          <w:noProof/>
          <w:sz w:val="22"/>
          <w:lang w:val="de-DE"/>
        </w:rPr>
        <w:t xml:space="preserve"> et al.</w:t>
      </w:r>
      <w:r w:rsidRPr="00841DCA">
        <w:rPr>
          <w:rFonts w:ascii="Calibri" w:hAnsi="Calibri"/>
          <w:noProof/>
          <w:sz w:val="22"/>
          <w:lang w:val="de-DE"/>
        </w:rPr>
        <w:t xml:space="preserve"> </w:t>
      </w:r>
      <w:r w:rsidRPr="00841DCA">
        <w:rPr>
          <w:rFonts w:ascii="Calibri" w:hAnsi="Calibri"/>
          <w:noProof/>
          <w:sz w:val="22"/>
        </w:rPr>
        <w:t xml:space="preserve">High conductivity of mixed phase Al-substituted Li7La3Zr2O12. </w:t>
      </w:r>
      <w:r w:rsidRPr="00841DCA">
        <w:rPr>
          <w:rFonts w:ascii="Calibri" w:hAnsi="Calibri"/>
          <w:i/>
          <w:noProof/>
          <w:sz w:val="22"/>
        </w:rPr>
        <w:t>Journal of Electroceramics</w:t>
      </w:r>
      <w:r w:rsidRPr="00841DCA">
        <w:rPr>
          <w:rFonts w:ascii="Calibri" w:hAnsi="Calibri"/>
          <w:noProof/>
          <w:sz w:val="22"/>
        </w:rPr>
        <w:t xml:space="preserve"> </w:t>
      </w:r>
      <w:r w:rsidRPr="00841DCA">
        <w:rPr>
          <w:rFonts w:ascii="Calibri" w:hAnsi="Calibri"/>
          <w:b/>
          <w:noProof/>
          <w:sz w:val="22"/>
        </w:rPr>
        <w:t>35</w:t>
      </w:r>
      <w:r w:rsidRPr="00841DCA">
        <w:rPr>
          <w:rFonts w:ascii="Calibri" w:hAnsi="Calibri"/>
          <w:noProof/>
          <w:sz w:val="22"/>
        </w:rPr>
        <w:t>, 25-32, doi:10.1007/s10832-015-9988-7 (2015).</w:t>
      </w:r>
      <w:bookmarkEnd w:id="255"/>
    </w:p>
    <w:p w14:paraId="7EB2D233" w14:textId="77777777" w:rsidR="00841DCA" w:rsidRPr="00841DCA" w:rsidRDefault="00841DCA" w:rsidP="00841DCA">
      <w:pPr>
        <w:spacing w:after="0" w:line="240" w:lineRule="auto"/>
        <w:ind w:left="720" w:hanging="720"/>
        <w:rPr>
          <w:rFonts w:ascii="Calibri" w:hAnsi="Calibri"/>
          <w:noProof/>
          <w:sz w:val="22"/>
        </w:rPr>
      </w:pPr>
      <w:bookmarkStart w:id="256" w:name="_ENREF_29"/>
      <w:r w:rsidRPr="00841DCA">
        <w:rPr>
          <w:rFonts w:ascii="Calibri" w:hAnsi="Calibri"/>
          <w:noProof/>
          <w:sz w:val="22"/>
        </w:rPr>
        <w:t>29</w:t>
      </w:r>
      <w:r w:rsidRPr="00841DCA">
        <w:rPr>
          <w:rFonts w:ascii="Calibri" w:hAnsi="Calibri"/>
          <w:noProof/>
          <w:sz w:val="22"/>
        </w:rPr>
        <w:tab/>
        <w:t>Rao, R. P.</w:t>
      </w:r>
      <w:r w:rsidRPr="00841DCA">
        <w:rPr>
          <w:rFonts w:ascii="Calibri" w:hAnsi="Calibri"/>
          <w:i/>
          <w:noProof/>
          <w:sz w:val="22"/>
        </w:rPr>
        <w:t xml:space="preserve"> et al.</w:t>
      </w:r>
      <w:r w:rsidRPr="00841DCA">
        <w:rPr>
          <w:rFonts w:ascii="Calibri" w:hAnsi="Calibri"/>
          <w:noProof/>
          <w:sz w:val="22"/>
        </w:rPr>
        <w:t xml:space="preserve"> In Situ Neutron Diffraction Monitoring of Li7La3Zr2O12 Formation: Toward a Rational Synthesis of Garnet Solid Electrolytes. </w:t>
      </w:r>
      <w:r w:rsidRPr="00841DCA">
        <w:rPr>
          <w:rFonts w:ascii="Calibri" w:hAnsi="Calibri"/>
          <w:i/>
          <w:noProof/>
          <w:sz w:val="22"/>
        </w:rPr>
        <w:t>Chemistry of Materials. Apr2015, Vol. 27 Issue 8, p2903-2910. 8p.</w:t>
      </w:r>
      <w:r w:rsidRPr="00841DCA">
        <w:rPr>
          <w:rFonts w:ascii="Calibri" w:hAnsi="Calibri"/>
          <w:noProof/>
          <w:sz w:val="22"/>
        </w:rPr>
        <w:t xml:space="preserve"> </w:t>
      </w:r>
      <w:r w:rsidRPr="00841DCA">
        <w:rPr>
          <w:rFonts w:ascii="Calibri" w:hAnsi="Calibri"/>
          <w:b/>
          <w:noProof/>
          <w:sz w:val="22"/>
        </w:rPr>
        <w:t>27</w:t>
      </w:r>
      <w:r w:rsidRPr="00841DCA">
        <w:rPr>
          <w:rFonts w:ascii="Calibri" w:hAnsi="Calibri"/>
          <w:noProof/>
          <w:sz w:val="22"/>
        </w:rPr>
        <w:t>, Start Page: 2903, doi:10.1021/acs.chemmater.5b00149 (2015).</w:t>
      </w:r>
      <w:bookmarkEnd w:id="256"/>
    </w:p>
    <w:p w14:paraId="79BF6AFC" w14:textId="77777777" w:rsidR="00841DCA" w:rsidRPr="00841DCA" w:rsidRDefault="00841DCA" w:rsidP="00841DCA">
      <w:pPr>
        <w:spacing w:after="0" w:line="240" w:lineRule="auto"/>
        <w:ind w:left="720" w:hanging="720"/>
        <w:rPr>
          <w:rFonts w:ascii="Calibri" w:hAnsi="Calibri"/>
          <w:noProof/>
          <w:sz w:val="22"/>
        </w:rPr>
      </w:pPr>
      <w:bookmarkStart w:id="257" w:name="_ENREF_30"/>
      <w:r w:rsidRPr="00841DCA">
        <w:rPr>
          <w:rFonts w:ascii="Calibri" w:hAnsi="Calibri"/>
          <w:noProof/>
          <w:sz w:val="22"/>
        </w:rPr>
        <w:t>30</w:t>
      </w:r>
      <w:r w:rsidRPr="00841DCA">
        <w:rPr>
          <w:rFonts w:ascii="Calibri" w:hAnsi="Calibri"/>
          <w:noProof/>
          <w:sz w:val="22"/>
        </w:rPr>
        <w:tab/>
        <w:t xml:space="preserve">Matsuyama, T., Takano, R., Tadanaga, K., Hayashi, A. &amp; Tatsumisago, M. Fabrication of all-solid-state lithium secondary batteries with amorphous TiS4 positive electrodes and Li7La3Zr2O12 solid electrolytes. </w:t>
      </w:r>
      <w:r w:rsidRPr="00841DCA">
        <w:rPr>
          <w:rFonts w:ascii="Calibri" w:hAnsi="Calibri"/>
          <w:i/>
          <w:noProof/>
          <w:sz w:val="22"/>
        </w:rPr>
        <w:t>In Solid State Ionics Jan 2015</w:t>
      </w:r>
      <w:r w:rsidRPr="00841DCA">
        <w:rPr>
          <w:rFonts w:ascii="Calibri" w:hAnsi="Calibri"/>
          <w:noProof/>
          <w:sz w:val="22"/>
        </w:rPr>
        <w:t>, doi:10.1016/j.ssi.2015.05.025 (2015).</w:t>
      </w:r>
      <w:bookmarkEnd w:id="257"/>
    </w:p>
    <w:p w14:paraId="2B203AF0" w14:textId="77777777" w:rsidR="00841DCA" w:rsidRPr="00841DCA" w:rsidRDefault="00841DCA" w:rsidP="00841DCA">
      <w:pPr>
        <w:spacing w:after="0" w:line="240" w:lineRule="auto"/>
        <w:ind w:left="720" w:hanging="720"/>
        <w:rPr>
          <w:rFonts w:ascii="Calibri" w:hAnsi="Calibri"/>
          <w:noProof/>
          <w:sz w:val="22"/>
        </w:rPr>
      </w:pPr>
      <w:bookmarkStart w:id="258" w:name="_ENREF_31"/>
      <w:r w:rsidRPr="00841DCA">
        <w:rPr>
          <w:rFonts w:ascii="Calibri" w:hAnsi="Calibri"/>
          <w:noProof/>
          <w:sz w:val="22"/>
        </w:rPr>
        <w:t>31</w:t>
      </w:r>
      <w:r w:rsidRPr="00841DCA">
        <w:rPr>
          <w:rFonts w:ascii="Calibri" w:hAnsi="Calibri"/>
          <w:noProof/>
          <w:sz w:val="22"/>
        </w:rPr>
        <w:tab/>
        <w:t>Cheng, L.</w:t>
      </w:r>
      <w:r w:rsidRPr="00841DCA">
        <w:rPr>
          <w:rFonts w:ascii="Calibri" w:hAnsi="Calibri"/>
          <w:i/>
          <w:noProof/>
          <w:sz w:val="22"/>
        </w:rPr>
        <w:t xml:space="preserve"> et al.</w:t>
      </w:r>
      <w:r w:rsidRPr="00841DCA">
        <w:rPr>
          <w:rFonts w:ascii="Calibri" w:hAnsi="Calibri"/>
          <w:noProof/>
          <w:sz w:val="22"/>
        </w:rPr>
        <w:t xml:space="preserve"> Effect of surface microstructure on electrochemical performance of garnet solid electrolytes. </w:t>
      </w:r>
      <w:r w:rsidRPr="00841DCA">
        <w:rPr>
          <w:rFonts w:ascii="Calibri" w:hAnsi="Calibri"/>
          <w:i/>
          <w:noProof/>
          <w:sz w:val="22"/>
        </w:rPr>
        <w:t>In: ACS Applied Materials and Interfaces. (ACS Applied Materials and Interfaces, 28 January 2015, 7(3):2073-2081)</w:t>
      </w:r>
      <w:r w:rsidRPr="00841DCA">
        <w:rPr>
          <w:rFonts w:ascii="Calibri" w:hAnsi="Calibri"/>
          <w:noProof/>
          <w:sz w:val="22"/>
        </w:rPr>
        <w:t xml:space="preserve"> </w:t>
      </w:r>
      <w:r w:rsidRPr="00841DCA">
        <w:rPr>
          <w:rFonts w:ascii="Calibri" w:hAnsi="Calibri"/>
          <w:b/>
          <w:noProof/>
          <w:sz w:val="22"/>
        </w:rPr>
        <w:t>7</w:t>
      </w:r>
      <w:r w:rsidRPr="00841DCA">
        <w:rPr>
          <w:rFonts w:ascii="Calibri" w:hAnsi="Calibri"/>
          <w:noProof/>
          <w:sz w:val="22"/>
        </w:rPr>
        <w:t>, Start Page: 2073, doi:10.1021/am508111r (2015).</w:t>
      </w:r>
      <w:bookmarkEnd w:id="258"/>
    </w:p>
    <w:p w14:paraId="3A712E0E" w14:textId="77777777" w:rsidR="00841DCA" w:rsidRPr="00841DCA" w:rsidRDefault="00841DCA" w:rsidP="00841DCA">
      <w:pPr>
        <w:spacing w:after="0" w:line="240" w:lineRule="auto"/>
        <w:ind w:left="720" w:hanging="720"/>
        <w:rPr>
          <w:rFonts w:ascii="Calibri" w:hAnsi="Calibri"/>
          <w:noProof/>
          <w:sz w:val="22"/>
        </w:rPr>
      </w:pPr>
      <w:bookmarkStart w:id="259" w:name="_ENREF_32"/>
      <w:r w:rsidRPr="00841DCA">
        <w:rPr>
          <w:rFonts w:ascii="Calibri" w:hAnsi="Calibri"/>
          <w:noProof/>
          <w:sz w:val="22"/>
        </w:rPr>
        <w:t>32</w:t>
      </w:r>
      <w:r w:rsidRPr="00841DCA">
        <w:rPr>
          <w:rFonts w:ascii="Calibri" w:hAnsi="Calibri"/>
          <w:noProof/>
          <w:sz w:val="22"/>
        </w:rPr>
        <w:tab/>
        <w:t>Buschmann, H.</w:t>
      </w:r>
      <w:r w:rsidRPr="00841DCA">
        <w:rPr>
          <w:rFonts w:ascii="Calibri" w:hAnsi="Calibri"/>
          <w:i/>
          <w:noProof/>
          <w:sz w:val="22"/>
        </w:rPr>
        <w:t xml:space="preserve"> et al.</w:t>
      </w:r>
      <w:r w:rsidRPr="00841DCA">
        <w:rPr>
          <w:rFonts w:ascii="Calibri" w:hAnsi="Calibri"/>
          <w:noProof/>
          <w:sz w:val="22"/>
        </w:rPr>
        <w:t xml:space="preserve"> Lithium metal electrode kinetics and ionic conductivity of the solid lithium ion conductors ''Li7La3Zr2O12'' and Li7-xLa3Zr2-xTaxO12 with garnet-type structure. </w:t>
      </w:r>
      <w:r w:rsidRPr="00841DCA">
        <w:rPr>
          <w:rFonts w:ascii="Calibri" w:hAnsi="Calibri"/>
          <w:i/>
          <w:noProof/>
          <w:sz w:val="22"/>
        </w:rPr>
        <w:t>Journal of Power Sources 15 May 2012, vol.206, pp. 236-44. ISSN: 0378-7753 (print), CODEN: JPSODZ Publisher: Elsevier Sequoia S.A Country of Publication: Switzerland</w:t>
      </w:r>
      <w:r w:rsidRPr="00841DCA">
        <w:rPr>
          <w:rFonts w:ascii="Calibri" w:hAnsi="Calibri"/>
          <w:noProof/>
          <w:sz w:val="22"/>
        </w:rPr>
        <w:t xml:space="preserve"> </w:t>
      </w:r>
      <w:r w:rsidRPr="00841DCA">
        <w:rPr>
          <w:rFonts w:ascii="Calibri" w:hAnsi="Calibri"/>
          <w:b/>
          <w:noProof/>
          <w:sz w:val="22"/>
        </w:rPr>
        <w:t>206</w:t>
      </w:r>
      <w:r w:rsidRPr="00841DCA">
        <w:rPr>
          <w:rFonts w:ascii="Calibri" w:hAnsi="Calibri"/>
          <w:noProof/>
          <w:sz w:val="22"/>
        </w:rPr>
        <w:t>, Start Page: 236, doi:10.1016/j.jpowsour.2012.01.094 (2012).</w:t>
      </w:r>
      <w:bookmarkEnd w:id="259"/>
    </w:p>
    <w:p w14:paraId="1B56542D" w14:textId="77777777" w:rsidR="00841DCA" w:rsidRPr="00841DCA" w:rsidRDefault="00841DCA" w:rsidP="00841DCA">
      <w:pPr>
        <w:spacing w:after="0" w:line="240" w:lineRule="auto"/>
        <w:ind w:left="720" w:hanging="720"/>
        <w:rPr>
          <w:rFonts w:ascii="Calibri" w:hAnsi="Calibri"/>
          <w:noProof/>
          <w:sz w:val="22"/>
        </w:rPr>
      </w:pPr>
      <w:bookmarkStart w:id="260" w:name="_ENREF_33"/>
      <w:r w:rsidRPr="00841DCA">
        <w:rPr>
          <w:rFonts w:ascii="Calibri" w:hAnsi="Calibri"/>
          <w:noProof/>
          <w:sz w:val="22"/>
        </w:rPr>
        <w:t>33</w:t>
      </w:r>
      <w:r w:rsidRPr="00841DCA">
        <w:rPr>
          <w:rFonts w:ascii="Calibri" w:hAnsi="Calibri"/>
          <w:noProof/>
          <w:sz w:val="22"/>
        </w:rPr>
        <w:tab/>
        <w:t xml:space="preserve">Hubaud, A. A., Ingram, B. J., Vaughey, J. T., Schroeder, D. J. &amp; Okasinski, J. S. Thermal expansion in the garnet-type solid electrolyte (Li7-xAlx/3)La3Zr2O12 as a function of Al content. </w:t>
      </w:r>
      <w:r w:rsidRPr="00841DCA">
        <w:rPr>
          <w:rFonts w:ascii="Calibri" w:hAnsi="Calibri"/>
          <w:i/>
          <w:noProof/>
          <w:sz w:val="22"/>
        </w:rPr>
        <w:t>In: Journal of Alloys and Compounds. (Journal of Alloys and Compounds, 25 September 2015, 644:804-807)</w:t>
      </w:r>
      <w:r w:rsidRPr="00841DCA">
        <w:rPr>
          <w:rFonts w:ascii="Calibri" w:hAnsi="Calibri"/>
          <w:noProof/>
          <w:sz w:val="22"/>
        </w:rPr>
        <w:t xml:space="preserve"> </w:t>
      </w:r>
      <w:r w:rsidRPr="00841DCA">
        <w:rPr>
          <w:rFonts w:ascii="Calibri" w:hAnsi="Calibri"/>
          <w:b/>
          <w:noProof/>
          <w:sz w:val="22"/>
        </w:rPr>
        <w:t>644</w:t>
      </w:r>
      <w:r w:rsidRPr="00841DCA">
        <w:rPr>
          <w:rFonts w:ascii="Calibri" w:hAnsi="Calibri"/>
          <w:noProof/>
          <w:sz w:val="22"/>
        </w:rPr>
        <w:t>, Start Page: 804, doi:10.1016/j.jallcom.2015.05.067 (2015).</w:t>
      </w:r>
      <w:bookmarkEnd w:id="260"/>
    </w:p>
    <w:p w14:paraId="1C96487F" w14:textId="77777777" w:rsidR="00841DCA" w:rsidRPr="00841DCA" w:rsidRDefault="00841DCA" w:rsidP="00841DCA">
      <w:pPr>
        <w:spacing w:after="0" w:line="240" w:lineRule="auto"/>
        <w:ind w:left="720" w:hanging="720"/>
        <w:rPr>
          <w:rFonts w:ascii="Calibri" w:hAnsi="Calibri"/>
          <w:noProof/>
          <w:sz w:val="22"/>
        </w:rPr>
      </w:pPr>
      <w:bookmarkStart w:id="261" w:name="_ENREF_34"/>
      <w:r w:rsidRPr="00841DCA">
        <w:rPr>
          <w:rFonts w:ascii="Calibri" w:hAnsi="Calibri"/>
          <w:noProof/>
          <w:sz w:val="22"/>
        </w:rPr>
        <w:t>34</w:t>
      </w:r>
      <w:r w:rsidRPr="00841DCA">
        <w:rPr>
          <w:rFonts w:ascii="Calibri" w:hAnsi="Calibri"/>
          <w:noProof/>
          <w:sz w:val="22"/>
        </w:rPr>
        <w:tab/>
        <w:t xml:space="preserve">Gu, W., Ezbiri, M., Prasada Rao, R., Avdeev, M. &amp; Adams, S. Effects of penta- and trivalent dopants on structure and conductivity of Li7La3Zr2O12. </w:t>
      </w:r>
      <w:r w:rsidRPr="00841DCA">
        <w:rPr>
          <w:rFonts w:ascii="Calibri" w:hAnsi="Calibri"/>
          <w:i/>
          <w:noProof/>
          <w:sz w:val="22"/>
        </w:rPr>
        <w:t>In Solid State Ionics June 2015 274:100-105</w:t>
      </w:r>
      <w:r w:rsidRPr="00841DCA">
        <w:rPr>
          <w:rFonts w:ascii="Calibri" w:hAnsi="Calibri"/>
          <w:noProof/>
          <w:sz w:val="22"/>
        </w:rPr>
        <w:t xml:space="preserve"> </w:t>
      </w:r>
      <w:r w:rsidRPr="00841DCA">
        <w:rPr>
          <w:rFonts w:ascii="Calibri" w:hAnsi="Calibri"/>
          <w:b/>
          <w:noProof/>
          <w:sz w:val="22"/>
        </w:rPr>
        <w:t>274</w:t>
      </w:r>
      <w:r w:rsidRPr="00841DCA">
        <w:rPr>
          <w:rFonts w:ascii="Calibri" w:hAnsi="Calibri"/>
          <w:noProof/>
          <w:sz w:val="22"/>
        </w:rPr>
        <w:t>, Start Page: 100, doi:10.1016/j.ssi.2015.03.019 (2015).</w:t>
      </w:r>
      <w:bookmarkEnd w:id="261"/>
    </w:p>
    <w:p w14:paraId="050E70CA" w14:textId="77777777" w:rsidR="00841DCA" w:rsidRPr="00841DCA" w:rsidRDefault="00841DCA" w:rsidP="00841DCA">
      <w:pPr>
        <w:spacing w:after="0" w:line="240" w:lineRule="auto"/>
        <w:ind w:left="720" w:hanging="720"/>
        <w:rPr>
          <w:rFonts w:ascii="Calibri" w:hAnsi="Calibri"/>
          <w:noProof/>
          <w:sz w:val="22"/>
        </w:rPr>
      </w:pPr>
      <w:bookmarkStart w:id="262" w:name="_ENREF_35"/>
      <w:r w:rsidRPr="00841DCA">
        <w:rPr>
          <w:rFonts w:ascii="Calibri" w:hAnsi="Calibri"/>
          <w:noProof/>
          <w:sz w:val="22"/>
        </w:rPr>
        <w:t>35</w:t>
      </w:r>
      <w:r w:rsidRPr="00841DCA">
        <w:rPr>
          <w:rFonts w:ascii="Calibri" w:hAnsi="Calibri"/>
          <w:noProof/>
          <w:sz w:val="22"/>
        </w:rPr>
        <w:tab/>
        <w:t>Thompson, T.</w:t>
      </w:r>
      <w:r w:rsidRPr="00841DCA">
        <w:rPr>
          <w:rFonts w:ascii="Calibri" w:hAnsi="Calibri"/>
          <w:i/>
          <w:noProof/>
          <w:sz w:val="22"/>
        </w:rPr>
        <w:t xml:space="preserve"> et al.</w:t>
      </w:r>
      <w:r w:rsidRPr="00841DCA">
        <w:rPr>
          <w:rFonts w:ascii="Calibri" w:hAnsi="Calibri"/>
          <w:noProof/>
          <w:sz w:val="22"/>
        </w:rPr>
        <w:t xml:space="preserve"> Tetragonal vs. cubic phase stability in Al - free Ta doped Li7La3Zr2O12 (LLZO). </w:t>
      </w:r>
      <w:r w:rsidRPr="00841DCA">
        <w:rPr>
          <w:rFonts w:ascii="Calibri" w:hAnsi="Calibri"/>
          <w:i/>
          <w:noProof/>
          <w:sz w:val="22"/>
        </w:rPr>
        <w:t>Journal of Materials Chemistry A 7 Sept. 2014, vol.2, no.33, pp. 13431-6. ISSN: 2050-7488 (print), Publisher: Royal Society of Chemistry Country of Publication: UK</w:t>
      </w:r>
      <w:r w:rsidRPr="00841DCA">
        <w:rPr>
          <w:rFonts w:ascii="Calibri" w:hAnsi="Calibri"/>
          <w:noProof/>
          <w:sz w:val="22"/>
        </w:rPr>
        <w:t xml:space="preserve"> </w:t>
      </w:r>
      <w:r w:rsidRPr="00841DCA">
        <w:rPr>
          <w:rFonts w:ascii="Calibri" w:hAnsi="Calibri"/>
          <w:b/>
          <w:noProof/>
          <w:sz w:val="22"/>
        </w:rPr>
        <w:t>2</w:t>
      </w:r>
      <w:r w:rsidRPr="00841DCA">
        <w:rPr>
          <w:rFonts w:ascii="Calibri" w:hAnsi="Calibri"/>
          <w:noProof/>
          <w:sz w:val="22"/>
        </w:rPr>
        <w:t>, Start Page: 13431, doi:10.1039/c4ta02099e (2014).</w:t>
      </w:r>
      <w:bookmarkEnd w:id="262"/>
    </w:p>
    <w:p w14:paraId="51F9C7C4" w14:textId="77777777" w:rsidR="00841DCA" w:rsidRPr="00841DCA" w:rsidRDefault="00841DCA" w:rsidP="00841DCA">
      <w:pPr>
        <w:spacing w:after="0" w:line="240" w:lineRule="auto"/>
        <w:ind w:left="720" w:hanging="720"/>
        <w:rPr>
          <w:rFonts w:ascii="Calibri" w:hAnsi="Calibri"/>
          <w:noProof/>
          <w:sz w:val="22"/>
        </w:rPr>
      </w:pPr>
      <w:bookmarkStart w:id="263" w:name="_ENREF_36"/>
      <w:r w:rsidRPr="00841DCA">
        <w:rPr>
          <w:rFonts w:ascii="Calibri" w:hAnsi="Calibri"/>
          <w:noProof/>
          <w:sz w:val="22"/>
        </w:rPr>
        <w:t>36</w:t>
      </w:r>
      <w:r w:rsidRPr="00841DCA">
        <w:rPr>
          <w:rFonts w:ascii="Calibri" w:hAnsi="Calibri"/>
          <w:noProof/>
          <w:sz w:val="22"/>
        </w:rPr>
        <w:tab/>
        <w:t>Matsui, M.</w:t>
      </w:r>
      <w:r w:rsidRPr="00841DCA">
        <w:rPr>
          <w:rFonts w:ascii="Calibri" w:hAnsi="Calibri"/>
          <w:i/>
          <w:noProof/>
          <w:sz w:val="22"/>
        </w:rPr>
        <w:t xml:space="preserve"> et al.</w:t>
      </w:r>
      <w:r w:rsidRPr="00841DCA">
        <w:rPr>
          <w:rFonts w:ascii="Calibri" w:hAnsi="Calibri"/>
          <w:noProof/>
          <w:sz w:val="22"/>
        </w:rPr>
        <w:t xml:space="preserve"> Phase stability of a garnet-type lithium ion conductor Li7La3Zr2O12. </w:t>
      </w:r>
      <w:r w:rsidRPr="00841DCA">
        <w:rPr>
          <w:rFonts w:ascii="Calibri" w:hAnsi="Calibri"/>
          <w:i/>
          <w:noProof/>
          <w:sz w:val="22"/>
        </w:rPr>
        <w:t>Dalton Trans</w:t>
      </w:r>
      <w:r w:rsidRPr="00841DCA">
        <w:rPr>
          <w:rFonts w:ascii="Calibri" w:hAnsi="Calibri"/>
          <w:noProof/>
          <w:sz w:val="22"/>
        </w:rPr>
        <w:t xml:space="preserve"> </w:t>
      </w:r>
      <w:r w:rsidRPr="00841DCA">
        <w:rPr>
          <w:rFonts w:ascii="Calibri" w:hAnsi="Calibri"/>
          <w:b/>
          <w:noProof/>
          <w:sz w:val="22"/>
        </w:rPr>
        <w:t>43</w:t>
      </w:r>
      <w:r w:rsidRPr="00841DCA">
        <w:rPr>
          <w:rFonts w:ascii="Calibri" w:hAnsi="Calibri"/>
          <w:noProof/>
          <w:sz w:val="22"/>
        </w:rPr>
        <w:t>, 1019-1024, doi:10.1039/c3dt52024b (2014).</w:t>
      </w:r>
      <w:bookmarkEnd w:id="263"/>
    </w:p>
    <w:p w14:paraId="7F336583" w14:textId="77777777" w:rsidR="00841DCA" w:rsidRPr="00841DCA" w:rsidRDefault="00841DCA" w:rsidP="00841DCA">
      <w:pPr>
        <w:spacing w:after="0" w:line="240" w:lineRule="auto"/>
        <w:ind w:left="720" w:hanging="720"/>
        <w:rPr>
          <w:rFonts w:ascii="Calibri" w:hAnsi="Calibri"/>
          <w:noProof/>
          <w:sz w:val="22"/>
        </w:rPr>
      </w:pPr>
      <w:bookmarkStart w:id="264" w:name="_ENREF_37"/>
      <w:r w:rsidRPr="00841DCA">
        <w:rPr>
          <w:rFonts w:ascii="Calibri" w:hAnsi="Calibri"/>
          <w:noProof/>
          <w:sz w:val="22"/>
        </w:rPr>
        <w:t>37</w:t>
      </w:r>
      <w:r w:rsidRPr="00841DCA">
        <w:rPr>
          <w:rFonts w:ascii="Calibri" w:hAnsi="Calibri"/>
          <w:noProof/>
          <w:sz w:val="22"/>
        </w:rPr>
        <w:tab/>
        <w:t xml:space="preserve">Murugan, R., Thangadurai, V. &amp; Weppner, W. Fast lithium ion conduction in garnet-type Li(7)La(3)Zr(2)O(12). </w:t>
      </w:r>
      <w:r w:rsidRPr="00841DCA">
        <w:rPr>
          <w:rFonts w:ascii="Calibri" w:hAnsi="Calibri"/>
          <w:i/>
          <w:noProof/>
          <w:sz w:val="22"/>
        </w:rPr>
        <w:t>Angewandte Chemie</w:t>
      </w:r>
      <w:r w:rsidRPr="00841DCA">
        <w:rPr>
          <w:rFonts w:ascii="Calibri" w:hAnsi="Calibri"/>
          <w:noProof/>
          <w:sz w:val="22"/>
        </w:rPr>
        <w:t xml:space="preserve"> </w:t>
      </w:r>
      <w:r w:rsidRPr="00841DCA">
        <w:rPr>
          <w:rFonts w:ascii="Calibri" w:hAnsi="Calibri"/>
          <w:b/>
          <w:noProof/>
          <w:sz w:val="22"/>
        </w:rPr>
        <w:t>46</w:t>
      </w:r>
      <w:r w:rsidRPr="00841DCA">
        <w:rPr>
          <w:rFonts w:ascii="Calibri" w:hAnsi="Calibri"/>
          <w:noProof/>
          <w:sz w:val="22"/>
        </w:rPr>
        <w:t>, 7778-7781, doi:10.1002/anie.200701144 (2007).</w:t>
      </w:r>
      <w:bookmarkEnd w:id="264"/>
    </w:p>
    <w:p w14:paraId="1FA3005F" w14:textId="77777777" w:rsidR="00841DCA" w:rsidRPr="00841DCA" w:rsidRDefault="00841DCA" w:rsidP="00841DCA">
      <w:pPr>
        <w:spacing w:after="0" w:line="240" w:lineRule="auto"/>
        <w:ind w:left="720" w:hanging="720"/>
        <w:rPr>
          <w:rFonts w:ascii="Calibri" w:hAnsi="Calibri"/>
          <w:noProof/>
          <w:sz w:val="22"/>
        </w:rPr>
      </w:pPr>
      <w:bookmarkStart w:id="265" w:name="_ENREF_38"/>
      <w:r w:rsidRPr="00841DCA">
        <w:rPr>
          <w:rFonts w:ascii="Calibri" w:hAnsi="Calibri"/>
          <w:noProof/>
          <w:sz w:val="22"/>
        </w:rPr>
        <w:t>38</w:t>
      </w:r>
      <w:r w:rsidRPr="00841DCA">
        <w:rPr>
          <w:rFonts w:ascii="Calibri" w:hAnsi="Calibri"/>
          <w:noProof/>
          <w:sz w:val="22"/>
        </w:rPr>
        <w:tab/>
        <w:t>Hubaud, A. A.</w:t>
      </w:r>
      <w:r w:rsidRPr="00841DCA">
        <w:rPr>
          <w:rFonts w:ascii="Calibri" w:hAnsi="Calibri"/>
          <w:i/>
          <w:noProof/>
          <w:sz w:val="22"/>
        </w:rPr>
        <w:t xml:space="preserve"> et al.</w:t>
      </w:r>
      <w:r w:rsidRPr="00841DCA">
        <w:rPr>
          <w:rFonts w:ascii="Calibri" w:hAnsi="Calibri"/>
          <w:noProof/>
          <w:sz w:val="22"/>
        </w:rPr>
        <w:t xml:space="preserve"> Low temperature stabilization of cubic (Li7-xAlx/3) La3Zr2O12: role of aluminum during formation. </w:t>
      </w:r>
      <w:r w:rsidRPr="00841DCA">
        <w:rPr>
          <w:rFonts w:ascii="Calibri" w:hAnsi="Calibri"/>
          <w:i/>
          <w:noProof/>
          <w:sz w:val="22"/>
        </w:rPr>
        <w:t>Journal of Materials Chemistry A</w:t>
      </w:r>
      <w:r w:rsidRPr="00841DCA">
        <w:rPr>
          <w:rFonts w:ascii="Calibri" w:hAnsi="Calibri"/>
          <w:noProof/>
          <w:sz w:val="22"/>
        </w:rPr>
        <w:t xml:space="preserve"> </w:t>
      </w:r>
      <w:r w:rsidRPr="00841DCA">
        <w:rPr>
          <w:rFonts w:ascii="Calibri" w:hAnsi="Calibri"/>
          <w:b/>
          <w:noProof/>
          <w:sz w:val="22"/>
        </w:rPr>
        <w:t>1</w:t>
      </w:r>
      <w:r w:rsidRPr="00841DCA">
        <w:rPr>
          <w:rFonts w:ascii="Calibri" w:hAnsi="Calibri"/>
          <w:noProof/>
          <w:sz w:val="22"/>
        </w:rPr>
        <w:t>, 8813-8818, doi:10.1039/c3ta11338h (2013).</w:t>
      </w:r>
      <w:bookmarkEnd w:id="265"/>
    </w:p>
    <w:p w14:paraId="21297FFF" w14:textId="77777777" w:rsidR="00841DCA" w:rsidRPr="00841DCA" w:rsidRDefault="00841DCA" w:rsidP="00841DCA">
      <w:pPr>
        <w:spacing w:after="0" w:line="240" w:lineRule="auto"/>
        <w:ind w:left="720" w:hanging="720"/>
        <w:rPr>
          <w:rFonts w:ascii="Calibri" w:hAnsi="Calibri"/>
          <w:noProof/>
          <w:sz w:val="22"/>
        </w:rPr>
      </w:pPr>
      <w:bookmarkStart w:id="266" w:name="_ENREF_39"/>
      <w:r w:rsidRPr="00841DCA">
        <w:rPr>
          <w:rFonts w:ascii="Calibri" w:hAnsi="Calibri"/>
          <w:noProof/>
          <w:sz w:val="22"/>
        </w:rPr>
        <w:t>39</w:t>
      </w:r>
      <w:r w:rsidRPr="00841DCA">
        <w:rPr>
          <w:rFonts w:ascii="Calibri" w:hAnsi="Calibri"/>
          <w:noProof/>
          <w:sz w:val="22"/>
        </w:rPr>
        <w:tab/>
        <w:t>Xu, B. Y.</w:t>
      </w:r>
      <w:r w:rsidRPr="00841DCA">
        <w:rPr>
          <w:rFonts w:ascii="Calibri" w:hAnsi="Calibri"/>
          <w:i/>
          <w:noProof/>
          <w:sz w:val="22"/>
        </w:rPr>
        <w:t xml:space="preserve"> et al.</w:t>
      </w:r>
      <w:r w:rsidRPr="00841DCA">
        <w:rPr>
          <w:rFonts w:ascii="Calibri" w:hAnsi="Calibri"/>
          <w:noProof/>
          <w:sz w:val="22"/>
        </w:rPr>
        <w:t xml:space="preserve"> Multistep sintering to synthesize fast lithium garnets. </w:t>
      </w:r>
      <w:r w:rsidRPr="00841DCA">
        <w:rPr>
          <w:rFonts w:ascii="Calibri" w:hAnsi="Calibri"/>
          <w:i/>
          <w:noProof/>
          <w:sz w:val="22"/>
        </w:rPr>
        <w:t>Journal of Power Sources</w:t>
      </w:r>
      <w:r w:rsidRPr="00841DCA">
        <w:rPr>
          <w:rFonts w:ascii="Calibri" w:hAnsi="Calibri"/>
          <w:noProof/>
          <w:sz w:val="22"/>
        </w:rPr>
        <w:t xml:space="preserve"> </w:t>
      </w:r>
      <w:r w:rsidRPr="00841DCA">
        <w:rPr>
          <w:rFonts w:ascii="Calibri" w:hAnsi="Calibri"/>
          <w:b/>
          <w:noProof/>
          <w:sz w:val="22"/>
        </w:rPr>
        <w:t>302</w:t>
      </w:r>
      <w:r w:rsidRPr="00841DCA">
        <w:rPr>
          <w:rFonts w:ascii="Calibri" w:hAnsi="Calibri"/>
          <w:noProof/>
          <w:sz w:val="22"/>
        </w:rPr>
        <w:t>, 291-297, doi:10.1016/j.jpowsour.2015.10.084 (2016).</w:t>
      </w:r>
      <w:bookmarkEnd w:id="266"/>
    </w:p>
    <w:p w14:paraId="48240AF1" w14:textId="77777777" w:rsidR="00841DCA" w:rsidRPr="00841DCA" w:rsidRDefault="00841DCA" w:rsidP="00841DCA">
      <w:pPr>
        <w:spacing w:after="0" w:line="240" w:lineRule="auto"/>
        <w:ind w:left="720" w:hanging="720"/>
        <w:rPr>
          <w:rFonts w:ascii="Calibri" w:hAnsi="Calibri"/>
          <w:noProof/>
          <w:sz w:val="22"/>
        </w:rPr>
      </w:pPr>
      <w:bookmarkStart w:id="267" w:name="_ENREF_40"/>
      <w:r w:rsidRPr="00841DCA">
        <w:rPr>
          <w:rFonts w:ascii="Calibri" w:hAnsi="Calibri"/>
          <w:noProof/>
          <w:sz w:val="22"/>
        </w:rPr>
        <w:lastRenderedPageBreak/>
        <w:t>40</w:t>
      </w:r>
      <w:r w:rsidRPr="00841DCA">
        <w:rPr>
          <w:rFonts w:ascii="Calibri" w:hAnsi="Calibri"/>
          <w:noProof/>
          <w:sz w:val="22"/>
        </w:rPr>
        <w:tab/>
        <w:t xml:space="preserve">Wang, Y. X. &amp; Lai, W. Phase transition in lithium garnet oxide ionic conductors Li7La3Zr2O12: The role of Ta substitution and H2O/CO2 exposure. </w:t>
      </w:r>
      <w:r w:rsidRPr="00841DCA">
        <w:rPr>
          <w:rFonts w:ascii="Calibri" w:hAnsi="Calibri"/>
          <w:i/>
          <w:noProof/>
          <w:sz w:val="22"/>
        </w:rPr>
        <w:t>Journal of Power Sources</w:t>
      </w:r>
      <w:r w:rsidRPr="00841DCA">
        <w:rPr>
          <w:rFonts w:ascii="Calibri" w:hAnsi="Calibri"/>
          <w:noProof/>
          <w:sz w:val="22"/>
        </w:rPr>
        <w:t xml:space="preserve"> </w:t>
      </w:r>
      <w:r w:rsidRPr="00841DCA">
        <w:rPr>
          <w:rFonts w:ascii="Calibri" w:hAnsi="Calibri"/>
          <w:b/>
          <w:noProof/>
          <w:sz w:val="22"/>
        </w:rPr>
        <w:t>275</w:t>
      </w:r>
      <w:r w:rsidRPr="00841DCA">
        <w:rPr>
          <w:rFonts w:ascii="Calibri" w:hAnsi="Calibri"/>
          <w:noProof/>
          <w:sz w:val="22"/>
        </w:rPr>
        <w:t>, 612-620, doi:10.1016/j.jpowsour.2014.11.062 (2015).</w:t>
      </w:r>
      <w:bookmarkEnd w:id="267"/>
    </w:p>
    <w:p w14:paraId="76E9DB3D" w14:textId="77777777" w:rsidR="00841DCA" w:rsidRPr="00841DCA" w:rsidRDefault="00841DCA" w:rsidP="00841DCA">
      <w:pPr>
        <w:spacing w:after="0" w:line="240" w:lineRule="auto"/>
        <w:ind w:left="720" w:hanging="720"/>
        <w:rPr>
          <w:rFonts w:ascii="Calibri" w:hAnsi="Calibri"/>
          <w:noProof/>
          <w:sz w:val="22"/>
        </w:rPr>
      </w:pPr>
      <w:bookmarkStart w:id="268" w:name="_ENREF_41"/>
      <w:r w:rsidRPr="00841DCA">
        <w:rPr>
          <w:rFonts w:ascii="Calibri" w:hAnsi="Calibri"/>
          <w:noProof/>
          <w:sz w:val="22"/>
        </w:rPr>
        <w:t>41</w:t>
      </w:r>
      <w:r w:rsidRPr="00841DCA">
        <w:rPr>
          <w:rFonts w:ascii="Calibri" w:hAnsi="Calibri"/>
          <w:noProof/>
          <w:sz w:val="22"/>
        </w:rPr>
        <w:tab/>
        <w:t>Tsai, C. L.</w:t>
      </w:r>
      <w:r w:rsidRPr="00841DCA">
        <w:rPr>
          <w:rFonts w:ascii="Calibri" w:hAnsi="Calibri"/>
          <w:i/>
          <w:noProof/>
          <w:sz w:val="22"/>
        </w:rPr>
        <w:t xml:space="preserve"> et al.</w:t>
      </w:r>
      <w:r w:rsidRPr="00841DCA">
        <w:rPr>
          <w:rFonts w:ascii="Calibri" w:hAnsi="Calibri"/>
          <w:noProof/>
          <w:sz w:val="22"/>
        </w:rPr>
        <w:t xml:space="preserve"> Li7La3Zr2O12 Interface Modification for Li Dendrite Prevention. </w:t>
      </w:r>
      <w:r w:rsidRPr="00841DCA">
        <w:rPr>
          <w:rFonts w:ascii="Calibri" w:hAnsi="Calibri"/>
          <w:i/>
          <w:noProof/>
          <w:sz w:val="22"/>
        </w:rPr>
        <w:t>ACS applied materials &amp; interfaces</w:t>
      </w:r>
      <w:r w:rsidRPr="00841DCA">
        <w:rPr>
          <w:rFonts w:ascii="Calibri" w:hAnsi="Calibri"/>
          <w:noProof/>
          <w:sz w:val="22"/>
        </w:rPr>
        <w:t xml:space="preserve"> </w:t>
      </w:r>
      <w:r w:rsidRPr="00841DCA">
        <w:rPr>
          <w:rFonts w:ascii="Calibri" w:hAnsi="Calibri"/>
          <w:b/>
          <w:noProof/>
          <w:sz w:val="22"/>
        </w:rPr>
        <w:t>8</w:t>
      </w:r>
      <w:r w:rsidRPr="00841DCA">
        <w:rPr>
          <w:rFonts w:ascii="Calibri" w:hAnsi="Calibri"/>
          <w:noProof/>
          <w:sz w:val="22"/>
        </w:rPr>
        <w:t>, 10617-10626, doi:10.1021/acsami.6b00831 (2016).</w:t>
      </w:r>
      <w:bookmarkEnd w:id="268"/>
    </w:p>
    <w:p w14:paraId="1FC21F5A" w14:textId="77777777" w:rsidR="00841DCA" w:rsidRPr="00841DCA" w:rsidRDefault="00841DCA" w:rsidP="00841DCA">
      <w:pPr>
        <w:spacing w:after="0" w:line="240" w:lineRule="auto"/>
        <w:ind w:left="720" w:hanging="720"/>
        <w:rPr>
          <w:rFonts w:ascii="Calibri" w:hAnsi="Calibri"/>
          <w:noProof/>
          <w:sz w:val="22"/>
        </w:rPr>
      </w:pPr>
      <w:bookmarkStart w:id="269" w:name="_ENREF_42"/>
      <w:r w:rsidRPr="00841DCA">
        <w:rPr>
          <w:rFonts w:ascii="Calibri" w:hAnsi="Calibri"/>
          <w:noProof/>
          <w:sz w:val="22"/>
        </w:rPr>
        <w:t>42</w:t>
      </w:r>
      <w:r w:rsidRPr="00841DCA">
        <w:rPr>
          <w:rFonts w:ascii="Calibri" w:hAnsi="Calibri"/>
          <w:noProof/>
          <w:sz w:val="22"/>
        </w:rPr>
        <w:tab/>
        <w:t xml:space="preserve">Toby, B. H. &amp; Von Dreele, R. B. GSAS-II: the genesis of a modern open-source all purpose crystallography software package. </w:t>
      </w:r>
      <w:r w:rsidRPr="00841DCA">
        <w:rPr>
          <w:rFonts w:ascii="Calibri" w:hAnsi="Calibri"/>
          <w:i/>
          <w:noProof/>
          <w:sz w:val="22"/>
        </w:rPr>
        <w:t>J Appl Crystallogr</w:t>
      </w:r>
      <w:r w:rsidRPr="00841DCA">
        <w:rPr>
          <w:rFonts w:ascii="Calibri" w:hAnsi="Calibri"/>
          <w:noProof/>
          <w:sz w:val="22"/>
        </w:rPr>
        <w:t xml:space="preserve"> </w:t>
      </w:r>
      <w:r w:rsidRPr="00841DCA">
        <w:rPr>
          <w:rFonts w:ascii="Calibri" w:hAnsi="Calibri"/>
          <w:b/>
          <w:noProof/>
          <w:sz w:val="22"/>
        </w:rPr>
        <w:t>46</w:t>
      </w:r>
      <w:r w:rsidRPr="00841DCA">
        <w:rPr>
          <w:rFonts w:ascii="Calibri" w:hAnsi="Calibri"/>
          <w:noProof/>
          <w:sz w:val="22"/>
        </w:rPr>
        <w:t>, 544-549, doi:doi:10.1107/S0021889813003531 (2013).</w:t>
      </w:r>
      <w:bookmarkEnd w:id="269"/>
    </w:p>
    <w:p w14:paraId="46B3FD5D" w14:textId="77777777" w:rsidR="00841DCA" w:rsidRPr="00841DCA" w:rsidRDefault="00841DCA" w:rsidP="00841DCA">
      <w:pPr>
        <w:spacing w:after="0" w:line="240" w:lineRule="auto"/>
        <w:ind w:left="720" w:hanging="720"/>
        <w:rPr>
          <w:rFonts w:ascii="Calibri" w:hAnsi="Calibri"/>
          <w:noProof/>
          <w:sz w:val="22"/>
        </w:rPr>
      </w:pPr>
      <w:bookmarkStart w:id="270" w:name="_ENREF_43"/>
      <w:r w:rsidRPr="00841DCA">
        <w:rPr>
          <w:rFonts w:ascii="Calibri" w:hAnsi="Calibri"/>
          <w:noProof/>
          <w:sz w:val="22"/>
        </w:rPr>
        <w:t>43</w:t>
      </w:r>
      <w:r w:rsidRPr="00841DCA">
        <w:rPr>
          <w:rFonts w:ascii="Calibri" w:hAnsi="Calibri"/>
          <w:noProof/>
          <w:sz w:val="22"/>
        </w:rPr>
        <w:tab/>
        <w:t xml:space="preserve">Toby, B. H. EXPGUI, a graphical user interface for GSAS. </w:t>
      </w:r>
      <w:r w:rsidRPr="00841DCA">
        <w:rPr>
          <w:rFonts w:ascii="Calibri" w:hAnsi="Calibri"/>
          <w:i/>
          <w:noProof/>
          <w:sz w:val="22"/>
        </w:rPr>
        <w:t>J Appl Crystallogr</w:t>
      </w:r>
      <w:r w:rsidRPr="00841DCA">
        <w:rPr>
          <w:rFonts w:ascii="Calibri" w:hAnsi="Calibri"/>
          <w:noProof/>
          <w:sz w:val="22"/>
        </w:rPr>
        <w:t xml:space="preserve"> </w:t>
      </w:r>
      <w:r w:rsidRPr="00841DCA">
        <w:rPr>
          <w:rFonts w:ascii="Calibri" w:hAnsi="Calibri"/>
          <w:b/>
          <w:noProof/>
          <w:sz w:val="22"/>
        </w:rPr>
        <w:t>34</w:t>
      </w:r>
      <w:r w:rsidRPr="00841DCA">
        <w:rPr>
          <w:rFonts w:ascii="Calibri" w:hAnsi="Calibri"/>
          <w:noProof/>
          <w:sz w:val="22"/>
        </w:rPr>
        <w:t>, 210-213, doi:Doi 10.1107/S0021889801002242 (2001).</w:t>
      </w:r>
      <w:bookmarkEnd w:id="270"/>
    </w:p>
    <w:p w14:paraId="17154730" w14:textId="77777777" w:rsidR="00841DCA" w:rsidRPr="00841DCA" w:rsidRDefault="00841DCA" w:rsidP="00841DCA">
      <w:pPr>
        <w:spacing w:after="0" w:line="240" w:lineRule="auto"/>
        <w:ind w:left="720" w:hanging="720"/>
        <w:rPr>
          <w:rFonts w:ascii="Calibri" w:hAnsi="Calibri"/>
          <w:noProof/>
          <w:sz w:val="22"/>
        </w:rPr>
      </w:pPr>
      <w:bookmarkStart w:id="271" w:name="_ENREF_44"/>
      <w:r w:rsidRPr="00841DCA">
        <w:rPr>
          <w:rFonts w:ascii="Calibri" w:hAnsi="Calibri"/>
          <w:noProof/>
          <w:sz w:val="22"/>
          <w:lang w:val="de-DE"/>
        </w:rPr>
        <w:t>44</w:t>
      </w:r>
      <w:r w:rsidRPr="00841DCA">
        <w:rPr>
          <w:rFonts w:ascii="Calibri" w:hAnsi="Calibri"/>
          <w:noProof/>
          <w:sz w:val="22"/>
          <w:lang w:val="de-DE"/>
        </w:rPr>
        <w:tab/>
        <w:t>Amann-Winkel, K.</w:t>
      </w:r>
      <w:r w:rsidRPr="00841DCA">
        <w:rPr>
          <w:rFonts w:ascii="Calibri" w:hAnsi="Calibri"/>
          <w:i/>
          <w:noProof/>
          <w:sz w:val="22"/>
          <w:lang w:val="de-DE"/>
        </w:rPr>
        <w:t xml:space="preserve"> et al.</w:t>
      </w:r>
      <w:r w:rsidRPr="00841DCA">
        <w:rPr>
          <w:rFonts w:ascii="Calibri" w:hAnsi="Calibri"/>
          <w:noProof/>
          <w:sz w:val="22"/>
          <w:lang w:val="de-DE"/>
        </w:rPr>
        <w:t xml:space="preserve"> </w:t>
      </w:r>
      <w:r w:rsidRPr="00841DCA">
        <w:rPr>
          <w:rFonts w:ascii="Calibri" w:hAnsi="Calibri"/>
          <w:noProof/>
          <w:sz w:val="22"/>
        </w:rPr>
        <w:t xml:space="preserve">X-ray and Neutron Scattering of Water. </w:t>
      </w:r>
      <w:r w:rsidRPr="00841DCA">
        <w:rPr>
          <w:rFonts w:ascii="Calibri" w:hAnsi="Calibri"/>
          <w:i/>
          <w:noProof/>
          <w:sz w:val="22"/>
        </w:rPr>
        <w:t>Chem Rev</w:t>
      </w:r>
      <w:r w:rsidRPr="00841DCA">
        <w:rPr>
          <w:rFonts w:ascii="Calibri" w:hAnsi="Calibri"/>
          <w:noProof/>
          <w:sz w:val="22"/>
        </w:rPr>
        <w:t xml:space="preserve"> </w:t>
      </w:r>
      <w:r w:rsidRPr="00841DCA">
        <w:rPr>
          <w:rFonts w:ascii="Calibri" w:hAnsi="Calibri"/>
          <w:b/>
          <w:noProof/>
          <w:sz w:val="22"/>
        </w:rPr>
        <w:t>116</w:t>
      </w:r>
      <w:r w:rsidRPr="00841DCA">
        <w:rPr>
          <w:rFonts w:ascii="Calibri" w:hAnsi="Calibri"/>
          <w:noProof/>
          <w:sz w:val="22"/>
        </w:rPr>
        <w:t>, 7570-7589, doi:10.1021/acs.chemrev.5b00663 (2016).</w:t>
      </w:r>
      <w:bookmarkEnd w:id="271"/>
    </w:p>
    <w:p w14:paraId="15310C52" w14:textId="77777777" w:rsidR="00841DCA" w:rsidRPr="00841DCA" w:rsidRDefault="00841DCA" w:rsidP="00841DCA">
      <w:pPr>
        <w:spacing w:after="0" w:line="240" w:lineRule="auto"/>
        <w:ind w:left="720" w:hanging="720"/>
        <w:rPr>
          <w:rFonts w:ascii="Calibri" w:hAnsi="Calibri"/>
          <w:noProof/>
          <w:sz w:val="22"/>
        </w:rPr>
      </w:pPr>
      <w:bookmarkStart w:id="272" w:name="_ENREF_45"/>
      <w:r w:rsidRPr="00841DCA">
        <w:rPr>
          <w:rFonts w:ascii="Calibri" w:hAnsi="Calibri"/>
          <w:noProof/>
          <w:sz w:val="22"/>
        </w:rPr>
        <w:t>45</w:t>
      </w:r>
      <w:r w:rsidRPr="00841DCA">
        <w:rPr>
          <w:rFonts w:ascii="Calibri" w:hAnsi="Calibri"/>
          <w:noProof/>
          <w:sz w:val="22"/>
        </w:rPr>
        <w:tab/>
        <w:t xml:space="preserve">Mamontov, E. &amp; Herwig, K. W. A time-of-flight backscattering spectrometer at the Spallation Neutron Source, BASIS. </w:t>
      </w:r>
      <w:r w:rsidRPr="00841DCA">
        <w:rPr>
          <w:rFonts w:ascii="Calibri" w:hAnsi="Calibri"/>
          <w:i/>
          <w:noProof/>
          <w:sz w:val="22"/>
        </w:rPr>
        <w:t>The Review of scientific instruments</w:t>
      </w:r>
      <w:r w:rsidRPr="00841DCA">
        <w:rPr>
          <w:rFonts w:ascii="Calibri" w:hAnsi="Calibri"/>
          <w:noProof/>
          <w:sz w:val="22"/>
        </w:rPr>
        <w:t xml:space="preserve"> </w:t>
      </w:r>
      <w:r w:rsidRPr="00841DCA">
        <w:rPr>
          <w:rFonts w:ascii="Calibri" w:hAnsi="Calibri"/>
          <w:b/>
          <w:noProof/>
          <w:sz w:val="22"/>
        </w:rPr>
        <w:t>82</w:t>
      </w:r>
      <w:r w:rsidRPr="00841DCA">
        <w:rPr>
          <w:rFonts w:ascii="Calibri" w:hAnsi="Calibri"/>
          <w:noProof/>
          <w:sz w:val="22"/>
        </w:rPr>
        <w:t>, 085109, doi:10.1063/1.3626214 (2011).</w:t>
      </w:r>
      <w:bookmarkEnd w:id="272"/>
    </w:p>
    <w:p w14:paraId="25D2CF20" w14:textId="77777777" w:rsidR="00841DCA" w:rsidRPr="00841DCA" w:rsidRDefault="00841DCA" w:rsidP="00841DCA">
      <w:pPr>
        <w:spacing w:after="0" w:line="240" w:lineRule="auto"/>
        <w:ind w:left="720" w:hanging="720"/>
        <w:rPr>
          <w:rFonts w:ascii="Calibri" w:hAnsi="Calibri"/>
          <w:noProof/>
          <w:sz w:val="22"/>
        </w:rPr>
      </w:pPr>
      <w:bookmarkStart w:id="273" w:name="_ENREF_46"/>
      <w:r w:rsidRPr="00841DCA">
        <w:rPr>
          <w:rFonts w:ascii="Calibri" w:hAnsi="Calibri"/>
          <w:noProof/>
          <w:sz w:val="22"/>
        </w:rPr>
        <w:t>46</w:t>
      </w:r>
      <w:r w:rsidRPr="00841DCA">
        <w:rPr>
          <w:rFonts w:ascii="Calibri" w:hAnsi="Calibri"/>
          <w:noProof/>
          <w:sz w:val="22"/>
        </w:rPr>
        <w:tab/>
        <w:t xml:space="preserve">Tietz, F., Wegener, T., Gerhards, M. T., Giarola, M. &amp; Mariotto, G. Synthesis and Raman micro-spectroscopy investigation of Li7La3Zr2O12. </w:t>
      </w:r>
      <w:r w:rsidRPr="00841DCA">
        <w:rPr>
          <w:rFonts w:ascii="Calibri" w:hAnsi="Calibri"/>
          <w:i/>
          <w:noProof/>
          <w:sz w:val="22"/>
        </w:rPr>
        <w:t>Solid State Ionics</w:t>
      </w:r>
      <w:r w:rsidRPr="00841DCA">
        <w:rPr>
          <w:rFonts w:ascii="Calibri" w:hAnsi="Calibri"/>
          <w:noProof/>
          <w:sz w:val="22"/>
        </w:rPr>
        <w:t xml:space="preserve"> </w:t>
      </w:r>
      <w:r w:rsidRPr="00841DCA">
        <w:rPr>
          <w:rFonts w:ascii="Calibri" w:hAnsi="Calibri"/>
          <w:b/>
          <w:noProof/>
          <w:sz w:val="22"/>
        </w:rPr>
        <w:t>230</w:t>
      </w:r>
      <w:r w:rsidRPr="00841DCA">
        <w:rPr>
          <w:rFonts w:ascii="Calibri" w:hAnsi="Calibri"/>
          <w:noProof/>
          <w:sz w:val="22"/>
        </w:rPr>
        <w:t>, 77-82, doi:10.1016/j.ssi.2012.10.021 (2013).</w:t>
      </w:r>
      <w:bookmarkEnd w:id="273"/>
    </w:p>
    <w:p w14:paraId="0E74178D" w14:textId="77777777" w:rsidR="00841DCA" w:rsidRPr="00841DCA" w:rsidRDefault="00841DCA" w:rsidP="00841DCA">
      <w:pPr>
        <w:spacing w:after="0" w:line="240" w:lineRule="auto"/>
        <w:ind w:left="720" w:hanging="720"/>
        <w:rPr>
          <w:rFonts w:ascii="Calibri" w:hAnsi="Calibri"/>
          <w:noProof/>
          <w:sz w:val="22"/>
        </w:rPr>
      </w:pPr>
      <w:bookmarkStart w:id="274" w:name="_ENREF_47"/>
      <w:r w:rsidRPr="00841DCA">
        <w:rPr>
          <w:rFonts w:ascii="Calibri" w:hAnsi="Calibri"/>
          <w:noProof/>
          <w:sz w:val="22"/>
        </w:rPr>
        <w:t>47</w:t>
      </w:r>
      <w:r w:rsidRPr="00841DCA">
        <w:rPr>
          <w:rFonts w:ascii="Calibri" w:hAnsi="Calibri"/>
          <w:noProof/>
          <w:sz w:val="22"/>
        </w:rPr>
        <w:tab/>
        <w:t xml:space="preserve">Yow, Z. F., Oh, Y. L., Gu, W., Rao, R. P. &amp; Adams, S. Effect of Li+/H+ exchange in water treated Ta-doped Li7La3Zr2O12. </w:t>
      </w:r>
      <w:r w:rsidRPr="00841DCA">
        <w:rPr>
          <w:rFonts w:ascii="Calibri" w:hAnsi="Calibri"/>
          <w:i/>
          <w:noProof/>
          <w:sz w:val="22"/>
        </w:rPr>
        <w:t>Solid State Ionics</w:t>
      </w:r>
      <w:r w:rsidRPr="00841DCA">
        <w:rPr>
          <w:rFonts w:ascii="Calibri" w:hAnsi="Calibri"/>
          <w:noProof/>
          <w:sz w:val="22"/>
        </w:rPr>
        <w:t xml:space="preserve"> </w:t>
      </w:r>
      <w:r w:rsidRPr="00841DCA">
        <w:rPr>
          <w:rFonts w:ascii="Calibri" w:hAnsi="Calibri"/>
          <w:b/>
          <w:noProof/>
          <w:sz w:val="22"/>
        </w:rPr>
        <w:t>292</w:t>
      </w:r>
      <w:r w:rsidRPr="00841DCA">
        <w:rPr>
          <w:rFonts w:ascii="Calibri" w:hAnsi="Calibri"/>
          <w:noProof/>
          <w:sz w:val="22"/>
        </w:rPr>
        <w:t>, 122-129, doi:10.1016/j.ssi.2016.05.016 (2016).</w:t>
      </w:r>
      <w:bookmarkEnd w:id="274"/>
    </w:p>
    <w:p w14:paraId="3513004B" w14:textId="77777777" w:rsidR="00841DCA" w:rsidRPr="00841DCA" w:rsidRDefault="00841DCA" w:rsidP="00841DCA">
      <w:pPr>
        <w:spacing w:after="0" w:line="240" w:lineRule="auto"/>
        <w:ind w:left="720" w:hanging="720"/>
        <w:rPr>
          <w:rFonts w:ascii="Calibri" w:hAnsi="Calibri"/>
          <w:noProof/>
          <w:sz w:val="22"/>
        </w:rPr>
      </w:pPr>
      <w:bookmarkStart w:id="275" w:name="_ENREF_48"/>
      <w:r w:rsidRPr="00841DCA">
        <w:rPr>
          <w:rFonts w:ascii="Calibri" w:hAnsi="Calibri"/>
          <w:noProof/>
          <w:sz w:val="22"/>
        </w:rPr>
        <w:t>48</w:t>
      </w:r>
      <w:r w:rsidRPr="00841DCA">
        <w:rPr>
          <w:rFonts w:ascii="Calibri" w:hAnsi="Calibri"/>
          <w:noProof/>
          <w:sz w:val="22"/>
        </w:rPr>
        <w:tab/>
        <w:t xml:space="preserve">Murugan, R., Ramakumar, S. &amp; Janani, N. High conductive yttrium doped Li7La3Zr2O12 cubic lithium garnet. </w:t>
      </w:r>
      <w:r w:rsidRPr="00841DCA">
        <w:rPr>
          <w:rFonts w:ascii="Calibri" w:hAnsi="Calibri"/>
          <w:i/>
          <w:noProof/>
          <w:sz w:val="22"/>
        </w:rPr>
        <w:t>Electrochemistry Communications</w:t>
      </w:r>
      <w:r w:rsidRPr="00841DCA">
        <w:rPr>
          <w:rFonts w:ascii="Calibri" w:hAnsi="Calibri"/>
          <w:noProof/>
          <w:sz w:val="22"/>
        </w:rPr>
        <w:t xml:space="preserve"> </w:t>
      </w:r>
      <w:r w:rsidRPr="00841DCA">
        <w:rPr>
          <w:rFonts w:ascii="Calibri" w:hAnsi="Calibri"/>
          <w:b/>
          <w:noProof/>
          <w:sz w:val="22"/>
        </w:rPr>
        <w:t>13</w:t>
      </w:r>
      <w:r w:rsidRPr="00841DCA">
        <w:rPr>
          <w:rFonts w:ascii="Calibri" w:hAnsi="Calibri"/>
          <w:noProof/>
          <w:sz w:val="22"/>
        </w:rPr>
        <w:t>, 1373-1375, doi:10.1016/j.elecom.2011.08.014 (2011).</w:t>
      </w:r>
      <w:bookmarkEnd w:id="275"/>
    </w:p>
    <w:p w14:paraId="0F7C8AA0" w14:textId="77777777" w:rsidR="00841DCA" w:rsidRPr="00841DCA" w:rsidRDefault="00841DCA" w:rsidP="00841DCA">
      <w:pPr>
        <w:spacing w:after="0" w:line="240" w:lineRule="auto"/>
        <w:ind w:left="720" w:hanging="720"/>
        <w:rPr>
          <w:rFonts w:ascii="Calibri" w:hAnsi="Calibri"/>
          <w:noProof/>
          <w:sz w:val="22"/>
        </w:rPr>
      </w:pPr>
      <w:bookmarkStart w:id="276" w:name="_ENREF_49"/>
      <w:r w:rsidRPr="00841DCA">
        <w:rPr>
          <w:rFonts w:ascii="Calibri" w:hAnsi="Calibri"/>
          <w:noProof/>
          <w:sz w:val="22"/>
        </w:rPr>
        <w:t>49</w:t>
      </w:r>
      <w:r w:rsidRPr="00841DCA">
        <w:rPr>
          <w:rFonts w:ascii="Calibri" w:hAnsi="Calibri"/>
          <w:noProof/>
          <w:sz w:val="22"/>
        </w:rPr>
        <w:tab/>
        <w:t>Shimonishi, Y.</w:t>
      </w:r>
      <w:r w:rsidRPr="00841DCA">
        <w:rPr>
          <w:rFonts w:ascii="Calibri" w:hAnsi="Calibri"/>
          <w:i/>
          <w:noProof/>
          <w:sz w:val="22"/>
        </w:rPr>
        <w:t xml:space="preserve"> et al.</w:t>
      </w:r>
      <w:r w:rsidRPr="00841DCA">
        <w:rPr>
          <w:rFonts w:ascii="Calibri" w:hAnsi="Calibri"/>
          <w:noProof/>
          <w:sz w:val="22"/>
        </w:rPr>
        <w:t xml:space="preserve"> Synthesis of garnet-type Li7-xLa3Zr2O12-1/2x and its stability in aqueous solutions. </w:t>
      </w:r>
      <w:r w:rsidRPr="00841DCA">
        <w:rPr>
          <w:rFonts w:ascii="Calibri" w:hAnsi="Calibri"/>
          <w:i/>
          <w:noProof/>
          <w:sz w:val="22"/>
        </w:rPr>
        <w:t>Solid State Ionics</w:t>
      </w:r>
      <w:r w:rsidRPr="00841DCA">
        <w:rPr>
          <w:rFonts w:ascii="Calibri" w:hAnsi="Calibri"/>
          <w:noProof/>
          <w:sz w:val="22"/>
        </w:rPr>
        <w:t xml:space="preserve"> </w:t>
      </w:r>
      <w:r w:rsidRPr="00841DCA">
        <w:rPr>
          <w:rFonts w:ascii="Calibri" w:hAnsi="Calibri"/>
          <w:b/>
          <w:noProof/>
          <w:sz w:val="22"/>
        </w:rPr>
        <w:t>183</w:t>
      </w:r>
      <w:r w:rsidRPr="00841DCA">
        <w:rPr>
          <w:rFonts w:ascii="Calibri" w:hAnsi="Calibri"/>
          <w:noProof/>
          <w:sz w:val="22"/>
        </w:rPr>
        <w:t>, 48-53, doi:10.1016/j.ssi.2010.12.010 (2011).</w:t>
      </w:r>
      <w:bookmarkEnd w:id="276"/>
    </w:p>
    <w:p w14:paraId="2459972C" w14:textId="77777777" w:rsidR="00841DCA" w:rsidRPr="00841DCA" w:rsidRDefault="00841DCA" w:rsidP="00841DCA">
      <w:pPr>
        <w:spacing w:after="0" w:line="240" w:lineRule="auto"/>
        <w:ind w:left="720" w:hanging="720"/>
        <w:rPr>
          <w:rFonts w:ascii="Calibri" w:hAnsi="Calibri"/>
          <w:noProof/>
          <w:sz w:val="22"/>
        </w:rPr>
      </w:pPr>
      <w:bookmarkStart w:id="277" w:name="_ENREF_50"/>
      <w:r w:rsidRPr="00841DCA">
        <w:rPr>
          <w:rFonts w:ascii="Calibri" w:hAnsi="Calibri"/>
          <w:noProof/>
          <w:sz w:val="22"/>
        </w:rPr>
        <w:t>50</w:t>
      </w:r>
      <w:r w:rsidRPr="00841DCA">
        <w:rPr>
          <w:rFonts w:ascii="Calibri" w:hAnsi="Calibri"/>
          <w:noProof/>
          <w:sz w:val="22"/>
        </w:rPr>
        <w:tab/>
        <w:t>Geiger, C. A.</w:t>
      </w:r>
      <w:r w:rsidRPr="00841DCA">
        <w:rPr>
          <w:rFonts w:ascii="Calibri" w:hAnsi="Calibri"/>
          <w:i/>
          <w:noProof/>
          <w:sz w:val="22"/>
        </w:rPr>
        <w:t xml:space="preserve"> et al.</w:t>
      </w:r>
      <w:r w:rsidRPr="00841DCA">
        <w:rPr>
          <w:rFonts w:ascii="Calibri" w:hAnsi="Calibri"/>
          <w:noProof/>
          <w:sz w:val="22"/>
        </w:rPr>
        <w:t xml:space="preserve"> Crystal chemistry and stability of "Li7La3Zr2O12" garnet: a fast lithium-ion conductor. </w:t>
      </w:r>
      <w:r w:rsidRPr="00841DCA">
        <w:rPr>
          <w:rFonts w:ascii="Calibri" w:hAnsi="Calibri"/>
          <w:i/>
          <w:noProof/>
          <w:sz w:val="22"/>
        </w:rPr>
        <w:t>Inorganic chemistry</w:t>
      </w:r>
      <w:r w:rsidRPr="00841DCA">
        <w:rPr>
          <w:rFonts w:ascii="Calibri" w:hAnsi="Calibri"/>
          <w:noProof/>
          <w:sz w:val="22"/>
        </w:rPr>
        <w:t xml:space="preserve"> </w:t>
      </w:r>
      <w:r w:rsidRPr="00841DCA">
        <w:rPr>
          <w:rFonts w:ascii="Calibri" w:hAnsi="Calibri"/>
          <w:b/>
          <w:noProof/>
          <w:sz w:val="22"/>
        </w:rPr>
        <w:t>50</w:t>
      </w:r>
      <w:r w:rsidRPr="00841DCA">
        <w:rPr>
          <w:rFonts w:ascii="Calibri" w:hAnsi="Calibri"/>
          <w:noProof/>
          <w:sz w:val="22"/>
        </w:rPr>
        <w:t>, 1089-1097, doi:10.1021/ic101914e (2011).</w:t>
      </w:r>
      <w:bookmarkEnd w:id="277"/>
    </w:p>
    <w:p w14:paraId="2ABB5900" w14:textId="77777777" w:rsidR="00841DCA" w:rsidRPr="00841DCA" w:rsidRDefault="00841DCA" w:rsidP="00841DCA">
      <w:pPr>
        <w:spacing w:after="0" w:line="240" w:lineRule="auto"/>
        <w:ind w:left="720" w:hanging="720"/>
        <w:rPr>
          <w:rFonts w:ascii="Calibri" w:hAnsi="Calibri"/>
          <w:noProof/>
          <w:sz w:val="22"/>
        </w:rPr>
      </w:pPr>
      <w:bookmarkStart w:id="278" w:name="_ENREF_51"/>
      <w:r w:rsidRPr="00841DCA">
        <w:rPr>
          <w:rFonts w:ascii="Calibri" w:hAnsi="Calibri"/>
          <w:noProof/>
          <w:sz w:val="22"/>
        </w:rPr>
        <w:t>51</w:t>
      </w:r>
      <w:r w:rsidRPr="00841DCA">
        <w:rPr>
          <w:rFonts w:ascii="Calibri" w:hAnsi="Calibri"/>
          <w:noProof/>
          <w:sz w:val="22"/>
        </w:rPr>
        <w:tab/>
        <w:t xml:space="preserve">Cussen, E. J. Structure and ionic conductivity in lithium garnets. </w:t>
      </w:r>
      <w:r w:rsidRPr="00841DCA">
        <w:rPr>
          <w:rFonts w:ascii="Calibri" w:hAnsi="Calibri"/>
          <w:i/>
          <w:noProof/>
          <w:sz w:val="22"/>
        </w:rPr>
        <w:t>Journal of Materials Chemistry</w:t>
      </w:r>
      <w:r w:rsidRPr="00841DCA">
        <w:rPr>
          <w:rFonts w:ascii="Calibri" w:hAnsi="Calibri"/>
          <w:noProof/>
          <w:sz w:val="22"/>
        </w:rPr>
        <w:t xml:space="preserve"> </w:t>
      </w:r>
      <w:r w:rsidRPr="00841DCA">
        <w:rPr>
          <w:rFonts w:ascii="Calibri" w:hAnsi="Calibri"/>
          <w:b/>
          <w:noProof/>
          <w:sz w:val="22"/>
        </w:rPr>
        <w:t>20</w:t>
      </w:r>
      <w:r w:rsidRPr="00841DCA">
        <w:rPr>
          <w:rFonts w:ascii="Calibri" w:hAnsi="Calibri"/>
          <w:noProof/>
          <w:sz w:val="22"/>
        </w:rPr>
        <w:t>, 5167-5173, doi:10.1039/b925553b (2010).</w:t>
      </w:r>
      <w:bookmarkEnd w:id="278"/>
    </w:p>
    <w:p w14:paraId="042279CD" w14:textId="77777777" w:rsidR="00841DCA" w:rsidRPr="00841DCA" w:rsidRDefault="00841DCA" w:rsidP="00841DCA">
      <w:pPr>
        <w:spacing w:after="0" w:line="240" w:lineRule="auto"/>
        <w:ind w:left="720" w:hanging="720"/>
        <w:rPr>
          <w:rFonts w:ascii="Calibri" w:hAnsi="Calibri"/>
          <w:noProof/>
          <w:sz w:val="22"/>
        </w:rPr>
      </w:pPr>
      <w:bookmarkStart w:id="279" w:name="_ENREF_52"/>
      <w:r w:rsidRPr="00841DCA">
        <w:rPr>
          <w:rFonts w:ascii="Calibri" w:hAnsi="Calibri"/>
          <w:noProof/>
          <w:sz w:val="22"/>
        </w:rPr>
        <w:t>52</w:t>
      </w:r>
      <w:r w:rsidRPr="00841DCA">
        <w:rPr>
          <w:rFonts w:ascii="Calibri" w:hAnsi="Calibri"/>
          <w:noProof/>
          <w:sz w:val="22"/>
        </w:rPr>
        <w:tab/>
        <w:t xml:space="preserve">Meier, K., Laino, T. &amp; Curioni, A. Solid-State Electrolytes: Revealing the Mechanisms of Li-Ion Conduction in Tetragonal and Cubic LLZO by First-Principles Calculations. </w:t>
      </w:r>
      <w:r w:rsidRPr="00841DCA">
        <w:rPr>
          <w:rFonts w:ascii="Calibri" w:hAnsi="Calibri"/>
          <w:i/>
          <w:noProof/>
          <w:sz w:val="22"/>
        </w:rPr>
        <w:t>J Phys Chem C</w:t>
      </w:r>
      <w:r w:rsidRPr="00841DCA">
        <w:rPr>
          <w:rFonts w:ascii="Calibri" w:hAnsi="Calibri"/>
          <w:noProof/>
          <w:sz w:val="22"/>
        </w:rPr>
        <w:t xml:space="preserve"> </w:t>
      </w:r>
      <w:r w:rsidRPr="00841DCA">
        <w:rPr>
          <w:rFonts w:ascii="Calibri" w:hAnsi="Calibri"/>
          <w:b/>
          <w:noProof/>
          <w:sz w:val="22"/>
        </w:rPr>
        <w:t>118</w:t>
      </w:r>
      <w:r w:rsidRPr="00841DCA">
        <w:rPr>
          <w:rFonts w:ascii="Calibri" w:hAnsi="Calibri"/>
          <w:noProof/>
          <w:sz w:val="22"/>
        </w:rPr>
        <w:t>, 6668-6679, doi:10.1021/jp5002463 (2014).</w:t>
      </w:r>
      <w:bookmarkEnd w:id="279"/>
    </w:p>
    <w:p w14:paraId="7DE8653F" w14:textId="77777777" w:rsidR="00841DCA" w:rsidRPr="00841DCA" w:rsidRDefault="00841DCA" w:rsidP="00841DCA">
      <w:pPr>
        <w:spacing w:after="0" w:line="240" w:lineRule="auto"/>
        <w:ind w:left="720" w:hanging="720"/>
        <w:rPr>
          <w:rFonts w:ascii="Calibri" w:hAnsi="Calibri"/>
          <w:noProof/>
          <w:sz w:val="22"/>
        </w:rPr>
      </w:pPr>
      <w:bookmarkStart w:id="280" w:name="_ENREF_53"/>
      <w:r w:rsidRPr="00841DCA">
        <w:rPr>
          <w:rFonts w:ascii="Calibri" w:hAnsi="Calibri"/>
          <w:noProof/>
          <w:sz w:val="22"/>
        </w:rPr>
        <w:t>53</w:t>
      </w:r>
      <w:r w:rsidRPr="00841DCA">
        <w:rPr>
          <w:rFonts w:ascii="Calibri" w:hAnsi="Calibri"/>
          <w:noProof/>
          <w:sz w:val="22"/>
        </w:rPr>
        <w:tab/>
        <w:t xml:space="preserve">Wang, Y., Huq, A. &amp; Lai, W. Insight into lithium distribution in lithium-stuffed garnet oxides through neutron diffraction and atomistic simulation: Li7-xLa3Zr2-xTaxO12 (x=0–2) series. </w:t>
      </w:r>
      <w:r w:rsidRPr="00841DCA">
        <w:rPr>
          <w:rFonts w:ascii="Calibri" w:hAnsi="Calibri"/>
          <w:i/>
          <w:noProof/>
          <w:sz w:val="22"/>
        </w:rPr>
        <w:t>Solid State Ionics</w:t>
      </w:r>
      <w:r w:rsidRPr="00841DCA">
        <w:rPr>
          <w:rFonts w:ascii="Calibri" w:hAnsi="Calibri"/>
          <w:noProof/>
          <w:sz w:val="22"/>
        </w:rPr>
        <w:t xml:space="preserve"> </w:t>
      </w:r>
      <w:r w:rsidRPr="00841DCA">
        <w:rPr>
          <w:rFonts w:ascii="Calibri" w:hAnsi="Calibri"/>
          <w:b/>
          <w:noProof/>
          <w:sz w:val="22"/>
        </w:rPr>
        <w:t>255</w:t>
      </w:r>
      <w:r w:rsidRPr="00841DCA">
        <w:rPr>
          <w:rFonts w:ascii="Calibri" w:hAnsi="Calibri"/>
          <w:noProof/>
          <w:sz w:val="22"/>
        </w:rPr>
        <w:t>, 39-49, doi:10.1016/j.ssi.2013.11.017 (2014).</w:t>
      </w:r>
      <w:bookmarkEnd w:id="280"/>
    </w:p>
    <w:p w14:paraId="2102E3A7" w14:textId="77777777" w:rsidR="00841DCA" w:rsidRPr="00841DCA" w:rsidRDefault="00841DCA" w:rsidP="00841DCA">
      <w:pPr>
        <w:spacing w:after="0" w:line="240" w:lineRule="auto"/>
        <w:ind w:left="720" w:hanging="720"/>
        <w:rPr>
          <w:rFonts w:ascii="Calibri" w:hAnsi="Calibri"/>
          <w:noProof/>
          <w:sz w:val="22"/>
        </w:rPr>
      </w:pPr>
      <w:bookmarkStart w:id="281" w:name="_ENREF_54"/>
      <w:r w:rsidRPr="00841DCA">
        <w:rPr>
          <w:rFonts w:ascii="Calibri" w:hAnsi="Calibri"/>
          <w:noProof/>
          <w:sz w:val="22"/>
        </w:rPr>
        <w:t>54</w:t>
      </w:r>
      <w:r w:rsidRPr="00841DCA">
        <w:rPr>
          <w:rFonts w:ascii="Calibri" w:hAnsi="Calibri"/>
          <w:noProof/>
          <w:sz w:val="22"/>
        </w:rPr>
        <w:tab/>
        <w:t>Awaka, J.</w:t>
      </w:r>
      <w:r w:rsidRPr="00841DCA">
        <w:rPr>
          <w:rFonts w:ascii="Calibri" w:hAnsi="Calibri"/>
          <w:i/>
          <w:noProof/>
          <w:sz w:val="22"/>
        </w:rPr>
        <w:t xml:space="preserve"> et al.</w:t>
      </w:r>
      <w:r w:rsidRPr="00841DCA">
        <w:rPr>
          <w:rFonts w:ascii="Calibri" w:hAnsi="Calibri"/>
          <w:noProof/>
          <w:sz w:val="22"/>
        </w:rPr>
        <w:t xml:space="preserve"> Neutron powder diffraction study of tetragonal Li7La3Hf2O12 with the garnet-related type structure. </w:t>
      </w:r>
      <w:r w:rsidRPr="00841DCA">
        <w:rPr>
          <w:rFonts w:ascii="Calibri" w:hAnsi="Calibri"/>
          <w:i/>
          <w:noProof/>
          <w:sz w:val="22"/>
        </w:rPr>
        <w:t>Journal of Solid State Chemistry</w:t>
      </w:r>
      <w:r w:rsidRPr="00841DCA">
        <w:rPr>
          <w:rFonts w:ascii="Calibri" w:hAnsi="Calibri"/>
          <w:noProof/>
          <w:sz w:val="22"/>
        </w:rPr>
        <w:t xml:space="preserve"> </w:t>
      </w:r>
      <w:r w:rsidRPr="00841DCA">
        <w:rPr>
          <w:rFonts w:ascii="Calibri" w:hAnsi="Calibri"/>
          <w:b/>
          <w:noProof/>
          <w:sz w:val="22"/>
        </w:rPr>
        <w:t>183</w:t>
      </w:r>
      <w:r w:rsidRPr="00841DCA">
        <w:rPr>
          <w:rFonts w:ascii="Calibri" w:hAnsi="Calibri"/>
          <w:noProof/>
          <w:sz w:val="22"/>
        </w:rPr>
        <w:t>, 180-185, doi:10.1016/j.jssc.2009.10.030 (2010).</w:t>
      </w:r>
      <w:bookmarkEnd w:id="281"/>
    </w:p>
    <w:p w14:paraId="7D622E1C" w14:textId="77777777" w:rsidR="00841DCA" w:rsidRPr="00841DCA" w:rsidRDefault="00841DCA" w:rsidP="00841DCA">
      <w:pPr>
        <w:spacing w:after="0" w:line="240" w:lineRule="auto"/>
        <w:ind w:left="720" w:hanging="720"/>
        <w:rPr>
          <w:rFonts w:ascii="Calibri" w:hAnsi="Calibri"/>
          <w:noProof/>
          <w:sz w:val="22"/>
          <w:lang w:val="de-DE"/>
        </w:rPr>
      </w:pPr>
      <w:bookmarkStart w:id="282" w:name="_ENREF_55"/>
      <w:r w:rsidRPr="00841DCA">
        <w:rPr>
          <w:rFonts w:ascii="Calibri" w:hAnsi="Calibri"/>
          <w:noProof/>
          <w:sz w:val="22"/>
        </w:rPr>
        <w:t>55</w:t>
      </w:r>
      <w:r w:rsidRPr="00841DCA">
        <w:rPr>
          <w:rFonts w:ascii="Calibri" w:hAnsi="Calibri"/>
          <w:noProof/>
          <w:sz w:val="22"/>
        </w:rPr>
        <w:tab/>
        <w:t xml:space="preserve">Rietveld, H. M. The Rietveld Method: a retrospection. </w:t>
      </w:r>
      <w:r w:rsidRPr="00841DCA">
        <w:rPr>
          <w:rFonts w:ascii="Calibri" w:hAnsi="Calibri"/>
          <w:i/>
          <w:noProof/>
          <w:sz w:val="22"/>
          <w:lang w:val="de-DE"/>
        </w:rPr>
        <w:t>Zeitschrift Fur Kristallographie</w:t>
      </w:r>
      <w:r w:rsidRPr="00841DCA">
        <w:rPr>
          <w:rFonts w:ascii="Calibri" w:hAnsi="Calibri"/>
          <w:noProof/>
          <w:sz w:val="22"/>
          <w:lang w:val="de-DE"/>
        </w:rPr>
        <w:t xml:space="preserve"> </w:t>
      </w:r>
      <w:r w:rsidRPr="00841DCA">
        <w:rPr>
          <w:rFonts w:ascii="Calibri" w:hAnsi="Calibri"/>
          <w:b/>
          <w:noProof/>
          <w:sz w:val="22"/>
          <w:lang w:val="de-DE"/>
        </w:rPr>
        <w:t>225</w:t>
      </w:r>
      <w:r w:rsidRPr="00841DCA">
        <w:rPr>
          <w:rFonts w:ascii="Calibri" w:hAnsi="Calibri"/>
          <w:noProof/>
          <w:sz w:val="22"/>
          <w:lang w:val="de-DE"/>
        </w:rPr>
        <w:t>, 545-547, doi:10.1524/zkri.2010.1356 (2010).</w:t>
      </w:r>
      <w:bookmarkEnd w:id="282"/>
    </w:p>
    <w:p w14:paraId="3AF85D79" w14:textId="77777777" w:rsidR="00841DCA" w:rsidRPr="00841DCA" w:rsidRDefault="00841DCA" w:rsidP="00841DCA">
      <w:pPr>
        <w:spacing w:after="0" w:line="240" w:lineRule="auto"/>
        <w:ind w:left="720" w:hanging="720"/>
        <w:rPr>
          <w:rFonts w:ascii="Calibri" w:hAnsi="Calibri"/>
          <w:noProof/>
          <w:sz w:val="22"/>
        </w:rPr>
      </w:pPr>
      <w:bookmarkStart w:id="283" w:name="_ENREF_56"/>
      <w:r w:rsidRPr="00841DCA">
        <w:rPr>
          <w:rFonts w:ascii="Calibri" w:hAnsi="Calibri"/>
          <w:noProof/>
          <w:sz w:val="22"/>
          <w:lang w:val="de-DE"/>
        </w:rPr>
        <w:t>56</w:t>
      </w:r>
      <w:r w:rsidRPr="00841DCA">
        <w:rPr>
          <w:rFonts w:ascii="Calibri" w:hAnsi="Calibri"/>
          <w:noProof/>
          <w:sz w:val="22"/>
          <w:lang w:val="de-DE"/>
        </w:rPr>
        <w:tab/>
        <w:t>Abreu-Sepúlveda, M.</w:t>
      </w:r>
      <w:r w:rsidRPr="00841DCA">
        <w:rPr>
          <w:rFonts w:ascii="Calibri" w:hAnsi="Calibri"/>
          <w:i/>
          <w:noProof/>
          <w:sz w:val="22"/>
          <w:lang w:val="de-DE"/>
        </w:rPr>
        <w:t xml:space="preserve"> et al.</w:t>
      </w:r>
      <w:r w:rsidRPr="00841DCA">
        <w:rPr>
          <w:rFonts w:ascii="Calibri" w:hAnsi="Calibri"/>
          <w:noProof/>
          <w:sz w:val="22"/>
          <w:lang w:val="de-DE"/>
        </w:rPr>
        <w:t xml:space="preserve"> </w:t>
      </w:r>
      <w:r w:rsidRPr="00841DCA">
        <w:rPr>
          <w:rFonts w:ascii="Calibri" w:hAnsi="Calibri"/>
          <w:noProof/>
          <w:sz w:val="22"/>
        </w:rPr>
        <w:t xml:space="preserve">Synthesis and characterization of substituted garnet and perovskite-based lithium-ion conducting solid electrolytes. </w:t>
      </w:r>
      <w:r w:rsidRPr="00841DCA">
        <w:rPr>
          <w:rFonts w:ascii="Calibri" w:hAnsi="Calibri"/>
          <w:i/>
          <w:noProof/>
          <w:sz w:val="22"/>
        </w:rPr>
        <w:t>Ionics</w:t>
      </w:r>
      <w:r w:rsidRPr="00841DCA">
        <w:rPr>
          <w:rFonts w:ascii="Calibri" w:hAnsi="Calibri"/>
          <w:noProof/>
          <w:sz w:val="22"/>
        </w:rPr>
        <w:t xml:space="preserve"> </w:t>
      </w:r>
      <w:r w:rsidRPr="00841DCA">
        <w:rPr>
          <w:rFonts w:ascii="Calibri" w:hAnsi="Calibri"/>
          <w:b/>
          <w:noProof/>
          <w:sz w:val="22"/>
        </w:rPr>
        <w:t>22</w:t>
      </w:r>
      <w:r w:rsidRPr="00841DCA">
        <w:rPr>
          <w:rFonts w:ascii="Calibri" w:hAnsi="Calibri"/>
          <w:noProof/>
          <w:sz w:val="22"/>
        </w:rPr>
        <w:t>, 317-325, doi:10.1007/s11581-015-1556-2 (2015).</w:t>
      </w:r>
      <w:bookmarkEnd w:id="283"/>
    </w:p>
    <w:p w14:paraId="0206458E" w14:textId="77777777" w:rsidR="00841DCA" w:rsidRPr="00841DCA" w:rsidRDefault="00841DCA" w:rsidP="00841DCA">
      <w:pPr>
        <w:spacing w:after="0" w:line="240" w:lineRule="auto"/>
        <w:ind w:left="720" w:hanging="720"/>
        <w:rPr>
          <w:rFonts w:ascii="Calibri" w:hAnsi="Calibri"/>
          <w:noProof/>
          <w:sz w:val="22"/>
        </w:rPr>
      </w:pPr>
      <w:bookmarkStart w:id="284" w:name="_ENREF_57"/>
      <w:r w:rsidRPr="00841DCA">
        <w:rPr>
          <w:rFonts w:ascii="Calibri" w:hAnsi="Calibri"/>
          <w:noProof/>
          <w:sz w:val="22"/>
        </w:rPr>
        <w:t>57</w:t>
      </w:r>
      <w:r w:rsidRPr="00841DCA">
        <w:rPr>
          <w:rFonts w:ascii="Calibri" w:hAnsi="Calibri"/>
          <w:noProof/>
          <w:sz w:val="22"/>
        </w:rPr>
        <w:tab/>
        <w:t>Mukhopadhyay, S.</w:t>
      </w:r>
      <w:r w:rsidRPr="00841DCA">
        <w:rPr>
          <w:rFonts w:ascii="Calibri" w:hAnsi="Calibri"/>
          <w:i/>
          <w:noProof/>
          <w:sz w:val="22"/>
        </w:rPr>
        <w:t xml:space="preserve"> et al.</w:t>
      </w:r>
      <w:r w:rsidRPr="00841DCA">
        <w:rPr>
          <w:rFonts w:ascii="Calibri" w:hAnsi="Calibri"/>
          <w:noProof/>
          <w:sz w:val="22"/>
        </w:rPr>
        <w:t xml:space="preserve"> Structure and Stoichiometry in Supervalent Doped Li7La3Zr2O12. </w:t>
      </w:r>
      <w:r w:rsidRPr="00841DCA">
        <w:rPr>
          <w:rFonts w:ascii="Calibri" w:hAnsi="Calibri"/>
          <w:i/>
          <w:noProof/>
          <w:sz w:val="22"/>
        </w:rPr>
        <w:t>Chemistry of Materials</w:t>
      </w:r>
      <w:r w:rsidRPr="00841DCA">
        <w:rPr>
          <w:rFonts w:ascii="Calibri" w:hAnsi="Calibri"/>
          <w:noProof/>
          <w:sz w:val="22"/>
        </w:rPr>
        <w:t xml:space="preserve"> </w:t>
      </w:r>
      <w:r w:rsidRPr="00841DCA">
        <w:rPr>
          <w:rFonts w:ascii="Calibri" w:hAnsi="Calibri"/>
          <w:b/>
          <w:noProof/>
          <w:sz w:val="22"/>
        </w:rPr>
        <w:t>27</w:t>
      </w:r>
      <w:r w:rsidRPr="00841DCA">
        <w:rPr>
          <w:rFonts w:ascii="Calibri" w:hAnsi="Calibri"/>
          <w:noProof/>
          <w:sz w:val="22"/>
        </w:rPr>
        <w:t>, 3658-3665, doi:10.1021/acs.chemmater.5b00362 (2015).</w:t>
      </w:r>
      <w:bookmarkEnd w:id="284"/>
    </w:p>
    <w:p w14:paraId="21FB21F9" w14:textId="77777777" w:rsidR="00841DCA" w:rsidRPr="00841DCA" w:rsidRDefault="00841DCA" w:rsidP="00841DCA">
      <w:pPr>
        <w:spacing w:after="0" w:line="240" w:lineRule="auto"/>
        <w:ind w:left="720" w:hanging="720"/>
        <w:rPr>
          <w:rFonts w:ascii="Calibri" w:hAnsi="Calibri"/>
          <w:noProof/>
          <w:sz w:val="22"/>
        </w:rPr>
      </w:pPr>
      <w:bookmarkStart w:id="285" w:name="_ENREF_58"/>
      <w:r w:rsidRPr="00841DCA">
        <w:rPr>
          <w:rFonts w:ascii="Calibri" w:hAnsi="Calibri"/>
          <w:noProof/>
          <w:sz w:val="22"/>
        </w:rPr>
        <w:t>58</w:t>
      </w:r>
      <w:r w:rsidRPr="00841DCA">
        <w:rPr>
          <w:rFonts w:ascii="Calibri" w:hAnsi="Calibri"/>
          <w:noProof/>
          <w:sz w:val="22"/>
        </w:rPr>
        <w:tab/>
        <w:t xml:space="preserve">Li, Y. T., Han, J. T., Wang, C. A., Xie, H. &amp; Goodenough, J. B. Optimizing Li+ conductivity in a garnet framework. </w:t>
      </w:r>
      <w:r w:rsidRPr="00841DCA">
        <w:rPr>
          <w:rFonts w:ascii="Calibri" w:hAnsi="Calibri"/>
          <w:i/>
          <w:noProof/>
          <w:sz w:val="22"/>
        </w:rPr>
        <w:t>Journal of Materials Chemistry</w:t>
      </w:r>
      <w:r w:rsidRPr="00841DCA">
        <w:rPr>
          <w:rFonts w:ascii="Calibri" w:hAnsi="Calibri"/>
          <w:noProof/>
          <w:sz w:val="22"/>
        </w:rPr>
        <w:t xml:space="preserve"> </w:t>
      </w:r>
      <w:r w:rsidRPr="00841DCA">
        <w:rPr>
          <w:rFonts w:ascii="Calibri" w:hAnsi="Calibri"/>
          <w:b/>
          <w:noProof/>
          <w:sz w:val="22"/>
        </w:rPr>
        <w:t>22</w:t>
      </w:r>
      <w:r w:rsidRPr="00841DCA">
        <w:rPr>
          <w:rFonts w:ascii="Calibri" w:hAnsi="Calibri"/>
          <w:noProof/>
          <w:sz w:val="22"/>
        </w:rPr>
        <w:t>, 15357-15361, doi:10.1039/c2jm31413d (2012).</w:t>
      </w:r>
      <w:bookmarkEnd w:id="285"/>
    </w:p>
    <w:p w14:paraId="47AA6560" w14:textId="77777777" w:rsidR="00841DCA" w:rsidRPr="00841DCA" w:rsidRDefault="00841DCA" w:rsidP="00841DCA">
      <w:pPr>
        <w:spacing w:after="0" w:line="240" w:lineRule="auto"/>
        <w:ind w:left="720" w:hanging="720"/>
        <w:rPr>
          <w:rFonts w:ascii="Calibri" w:hAnsi="Calibri"/>
          <w:noProof/>
          <w:sz w:val="22"/>
        </w:rPr>
      </w:pPr>
      <w:bookmarkStart w:id="286" w:name="_ENREF_59"/>
      <w:r w:rsidRPr="00841DCA">
        <w:rPr>
          <w:rFonts w:ascii="Calibri" w:hAnsi="Calibri"/>
          <w:noProof/>
          <w:sz w:val="22"/>
        </w:rPr>
        <w:lastRenderedPageBreak/>
        <w:t>59</w:t>
      </w:r>
      <w:r w:rsidRPr="00841DCA">
        <w:rPr>
          <w:rFonts w:ascii="Calibri" w:hAnsi="Calibri"/>
          <w:noProof/>
          <w:sz w:val="22"/>
        </w:rPr>
        <w:tab/>
        <w:t xml:space="preserve">Kokal, I., Somer, M., Notten, P. H. L. &amp; Hintzen, H. T. Sol-gel synthesis and lithium ion conductivity of Li7La3Zr2O12 with garnet-related type structure. </w:t>
      </w:r>
      <w:r w:rsidRPr="00841DCA">
        <w:rPr>
          <w:rFonts w:ascii="Calibri" w:hAnsi="Calibri"/>
          <w:i/>
          <w:noProof/>
          <w:sz w:val="22"/>
        </w:rPr>
        <w:t>Solid State Ionics</w:t>
      </w:r>
      <w:r w:rsidRPr="00841DCA">
        <w:rPr>
          <w:rFonts w:ascii="Calibri" w:hAnsi="Calibri"/>
          <w:noProof/>
          <w:sz w:val="22"/>
        </w:rPr>
        <w:t xml:space="preserve"> </w:t>
      </w:r>
      <w:r w:rsidRPr="00841DCA">
        <w:rPr>
          <w:rFonts w:ascii="Calibri" w:hAnsi="Calibri"/>
          <w:b/>
          <w:noProof/>
          <w:sz w:val="22"/>
        </w:rPr>
        <w:t>185</w:t>
      </w:r>
      <w:r w:rsidRPr="00841DCA">
        <w:rPr>
          <w:rFonts w:ascii="Calibri" w:hAnsi="Calibri"/>
          <w:noProof/>
          <w:sz w:val="22"/>
        </w:rPr>
        <w:t>, 42-46, doi:10.1016/j.ssi.2011.01.002 (2011).</w:t>
      </w:r>
      <w:bookmarkEnd w:id="286"/>
    </w:p>
    <w:p w14:paraId="14A4B8D0" w14:textId="77777777" w:rsidR="00841DCA" w:rsidRPr="00841DCA" w:rsidRDefault="00841DCA" w:rsidP="00841DCA">
      <w:pPr>
        <w:spacing w:after="0" w:line="240" w:lineRule="auto"/>
        <w:ind w:left="720" w:hanging="720"/>
        <w:rPr>
          <w:rFonts w:ascii="Calibri" w:hAnsi="Calibri"/>
          <w:noProof/>
          <w:sz w:val="22"/>
        </w:rPr>
      </w:pPr>
      <w:bookmarkStart w:id="287" w:name="_ENREF_60"/>
      <w:r w:rsidRPr="00841DCA">
        <w:rPr>
          <w:rFonts w:ascii="Calibri" w:hAnsi="Calibri"/>
          <w:noProof/>
          <w:sz w:val="22"/>
        </w:rPr>
        <w:t>60</w:t>
      </w:r>
      <w:r w:rsidRPr="00841DCA">
        <w:rPr>
          <w:rFonts w:ascii="Calibri" w:hAnsi="Calibri"/>
          <w:noProof/>
          <w:sz w:val="22"/>
        </w:rPr>
        <w:tab/>
        <w:t xml:space="preserve">Buschmann, H., Berendts, S., Mogwitz, B. &amp; Janek, J. Lithium metal electrode kinetics and ionic conductivity of the solid lithium ion conductors "Li7La3Zr2O12" and Li7-xLa3Zr2-xTaxO12 with garnet-type structure. </w:t>
      </w:r>
      <w:r w:rsidRPr="00841DCA">
        <w:rPr>
          <w:rFonts w:ascii="Calibri" w:hAnsi="Calibri"/>
          <w:i/>
          <w:noProof/>
          <w:sz w:val="22"/>
        </w:rPr>
        <w:t>Journal of Power Sources</w:t>
      </w:r>
      <w:r w:rsidRPr="00841DCA">
        <w:rPr>
          <w:rFonts w:ascii="Calibri" w:hAnsi="Calibri"/>
          <w:noProof/>
          <w:sz w:val="22"/>
        </w:rPr>
        <w:t xml:space="preserve"> </w:t>
      </w:r>
      <w:r w:rsidRPr="00841DCA">
        <w:rPr>
          <w:rFonts w:ascii="Calibri" w:hAnsi="Calibri"/>
          <w:b/>
          <w:noProof/>
          <w:sz w:val="22"/>
        </w:rPr>
        <w:t>206</w:t>
      </w:r>
      <w:r w:rsidRPr="00841DCA">
        <w:rPr>
          <w:rFonts w:ascii="Calibri" w:hAnsi="Calibri"/>
          <w:noProof/>
          <w:sz w:val="22"/>
        </w:rPr>
        <w:t>, 236-244, doi:10.1016/j.jpowsour.2012.01.094 (2012).</w:t>
      </w:r>
      <w:bookmarkEnd w:id="287"/>
    </w:p>
    <w:p w14:paraId="26EEBF45" w14:textId="77777777" w:rsidR="00841DCA" w:rsidRPr="00841DCA" w:rsidRDefault="00841DCA" w:rsidP="00841DCA">
      <w:pPr>
        <w:spacing w:after="0" w:line="240" w:lineRule="auto"/>
        <w:ind w:left="720" w:hanging="720"/>
        <w:rPr>
          <w:rFonts w:ascii="Calibri" w:hAnsi="Calibri"/>
          <w:noProof/>
          <w:sz w:val="22"/>
        </w:rPr>
      </w:pPr>
      <w:bookmarkStart w:id="288" w:name="_ENREF_61"/>
      <w:r w:rsidRPr="00841DCA">
        <w:rPr>
          <w:rFonts w:ascii="Calibri" w:hAnsi="Calibri"/>
          <w:noProof/>
          <w:sz w:val="22"/>
        </w:rPr>
        <w:t>61</w:t>
      </w:r>
      <w:r w:rsidRPr="00841DCA">
        <w:rPr>
          <w:rFonts w:ascii="Calibri" w:hAnsi="Calibri"/>
          <w:noProof/>
          <w:sz w:val="22"/>
        </w:rPr>
        <w:tab/>
        <w:t>Xia, W.</w:t>
      </w:r>
      <w:r w:rsidRPr="00841DCA">
        <w:rPr>
          <w:rFonts w:ascii="Calibri" w:hAnsi="Calibri"/>
          <w:i/>
          <w:noProof/>
          <w:sz w:val="22"/>
        </w:rPr>
        <w:t xml:space="preserve"> et al.</w:t>
      </w:r>
      <w:r w:rsidRPr="00841DCA">
        <w:rPr>
          <w:rFonts w:ascii="Calibri" w:hAnsi="Calibri"/>
          <w:noProof/>
          <w:sz w:val="22"/>
        </w:rPr>
        <w:t xml:space="preserve"> Ionic Conductivity and Air Stability of Al-Doped Li7La3Zr2O12 Sintered in Alumina and Pt Crucibles. </w:t>
      </w:r>
      <w:r w:rsidRPr="00841DCA">
        <w:rPr>
          <w:rFonts w:ascii="Calibri" w:hAnsi="Calibri"/>
          <w:i/>
          <w:noProof/>
          <w:sz w:val="22"/>
        </w:rPr>
        <w:t>ACS applied materials &amp; interfaces</w:t>
      </w:r>
      <w:r w:rsidRPr="00841DCA">
        <w:rPr>
          <w:rFonts w:ascii="Calibri" w:hAnsi="Calibri"/>
          <w:noProof/>
          <w:sz w:val="22"/>
        </w:rPr>
        <w:t xml:space="preserve"> </w:t>
      </w:r>
      <w:r w:rsidRPr="00841DCA">
        <w:rPr>
          <w:rFonts w:ascii="Calibri" w:hAnsi="Calibri"/>
          <w:b/>
          <w:noProof/>
          <w:sz w:val="22"/>
        </w:rPr>
        <w:t>8</w:t>
      </w:r>
      <w:r w:rsidRPr="00841DCA">
        <w:rPr>
          <w:rFonts w:ascii="Calibri" w:hAnsi="Calibri"/>
          <w:noProof/>
          <w:sz w:val="22"/>
        </w:rPr>
        <w:t>, 5335-5342, doi:10.1021/acsami.5b12186 (2016).</w:t>
      </w:r>
      <w:bookmarkEnd w:id="288"/>
    </w:p>
    <w:p w14:paraId="41D2009F" w14:textId="77777777" w:rsidR="00841DCA" w:rsidRPr="00841DCA" w:rsidRDefault="00841DCA" w:rsidP="00841DCA">
      <w:pPr>
        <w:spacing w:after="0" w:line="240" w:lineRule="auto"/>
        <w:ind w:left="720" w:hanging="720"/>
        <w:rPr>
          <w:rFonts w:ascii="Calibri" w:hAnsi="Calibri"/>
          <w:noProof/>
          <w:sz w:val="22"/>
        </w:rPr>
      </w:pPr>
      <w:bookmarkStart w:id="289" w:name="_ENREF_62"/>
      <w:r w:rsidRPr="00841DCA">
        <w:rPr>
          <w:rFonts w:ascii="Calibri" w:hAnsi="Calibri"/>
          <w:noProof/>
          <w:sz w:val="22"/>
        </w:rPr>
        <w:t>62</w:t>
      </w:r>
      <w:r w:rsidRPr="00841DCA">
        <w:rPr>
          <w:rFonts w:ascii="Calibri" w:hAnsi="Calibri"/>
          <w:noProof/>
          <w:sz w:val="22"/>
        </w:rPr>
        <w:tab/>
        <w:t xml:space="preserve">Awaka, J., Kijima, N., Hayakawa, H. &amp; Akimoto, J. Synthesis and structure analysis of tetragonal Li7La3Zr2O12 with the garnet-related type structure. </w:t>
      </w:r>
      <w:r w:rsidRPr="00841DCA">
        <w:rPr>
          <w:rFonts w:ascii="Calibri" w:hAnsi="Calibri"/>
          <w:i/>
          <w:noProof/>
          <w:sz w:val="22"/>
        </w:rPr>
        <w:t>Journal of Solid State Chemistry</w:t>
      </w:r>
      <w:r w:rsidRPr="00841DCA">
        <w:rPr>
          <w:rFonts w:ascii="Calibri" w:hAnsi="Calibri"/>
          <w:noProof/>
          <w:sz w:val="22"/>
        </w:rPr>
        <w:t xml:space="preserve"> </w:t>
      </w:r>
      <w:r w:rsidRPr="00841DCA">
        <w:rPr>
          <w:rFonts w:ascii="Calibri" w:hAnsi="Calibri"/>
          <w:b/>
          <w:noProof/>
          <w:sz w:val="22"/>
        </w:rPr>
        <w:t>182</w:t>
      </w:r>
      <w:r w:rsidRPr="00841DCA">
        <w:rPr>
          <w:rFonts w:ascii="Calibri" w:hAnsi="Calibri"/>
          <w:noProof/>
          <w:sz w:val="22"/>
        </w:rPr>
        <w:t>, 2046-2052, doi:10.1016/j.jssc.2009.05.020 (2009).</w:t>
      </w:r>
      <w:bookmarkEnd w:id="289"/>
    </w:p>
    <w:p w14:paraId="2106BE9F" w14:textId="77777777" w:rsidR="00841DCA" w:rsidRPr="00841DCA" w:rsidRDefault="00841DCA" w:rsidP="00841DCA">
      <w:pPr>
        <w:spacing w:after="0" w:line="240" w:lineRule="auto"/>
        <w:ind w:left="720" w:hanging="720"/>
        <w:rPr>
          <w:rFonts w:ascii="Calibri" w:hAnsi="Calibri"/>
          <w:noProof/>
          <w:sz w:val="22"/>
        </w:rPr>
      </w:pPr>
      <w:bookmarkStart w:id="290" w:name="_ENREF_63"/>
      <w:r w:rsidRPr="00841DCA">
        <w:rPr>
          <w:rFonts w:ascii="Calibri" w:hAnsi="Calibri"/>
          <w:noProof/>
          <w:sz w:val="22"/>
        </w:rPr>
        <w:t>63</w:t>
      </w:r>
      <w:r w:rsidRPr="00841DCA">
        <w:rPr>
          <w:rFonts w:ascii="Calibri" w:hAnsi="Calibri"/>
          <w:noProof/>
          <w:sz w:val="22"/>
        </w:rPr>
        <w:tab/>
        <w:t xml:space="preserve">Jin, X. </w:t>
      </w:r>
      <w:r w:rsidRPr="00841DCA">
        <w:rPr>
          <w:rFonts w:ascii="Calibri" w:hAnsi="Calibri"/>
          <w:i/>
          <w:noProof/>
          <w:sz w:val="22"/>
        </w:rPr>
        <w:t>Neutron Diffraction : Principles, Instrumentation and Applications</w:t>
      </w:r>
      <w:r w:rsidRPr="00841DCA">
        <w:rPr>
          <w:rFonts w:ascii="Calibri" w:hAnsi="Calibri"/>
          <w:noProof/>
          <w:sz w:val="22"/>
        </w:rPr>
        <w:t>.  (2013).</w:t>
      </w:r>
      <w:bookmarkEnd w:id="290"/>
    </w:p>
    <w:p w14:paraId="0DE4EF9D" w14:textId="77777777" w:rsidR="00841DCA" w:rsidRPr="00841DCA" w:rsidRDefault="00841DCA" w:rsidP="00841DCA">
      <w:pPr>
        <w:spacing w:after="0" w:line="240" w:lineRule="auto"/>
        <w:ind w:left="720" w:hanging="720"/>
        <w:rPr>
          <w:rFonts w:ascii="Calibri" w:hAnsi="Calibri"/>
          <w:noProof/>
          <w:sz w:val="22"/>
        </w:rPr>
      </w:pPr>
      <w:bookmarkStart w:id="291" w:name="_ENREF_64"/>
      <w:r w:rsidRPr="00841DCA">
        <w:rPr>
          <w:rFonts w:ascii="Calibri" w:hAnsi="Calibri"/>
          <w:noProof/>
          <w:sz w:val="22"/>
        </w:rPr>
        <w:t>64</w:t>
      </w:r>
      <w:r w:rsidRPr="00841DCA">
        <w:rPr>
          <w:rFonts w:ascii="Calibri" w:hAnsi="Calibri"/>
          <w:noProof/>
          <w:sz w:val="22"/>
        </w:rPr>
        <w:tab/>
        <w:t xml:space="preserve">Sears, V. F. Neutron scattering lenghts and cross sections. </w:t>
      </w:r>
      <w:r w:rsidRPr="00841DCA">
        <w:rPr>
          <w:rFonts w:ascii="Calibri" w:hAnsi="Calibri"/>
          <w:i/>
          <w:noProof/>
          <w:sz w:val="22"/>
        </w:rPr>
        <w:t>Neutron news</w:t>
      </w:r>
      <w:r w:rsidRPr="00841DCA">
        <w:rPr>
          <w:rFonts w:ascii="Calibri" w:hAnsi="Calibri"/>
          <w:noProof/>
          <w:sz w:val="22"/>
        </w:rPr>
        <w:t xml:space="preserve"> </w:t>
      </w:r>
      <w:r w:rsidRPr="00841DCA">
        <w:rPr>
          <w:rFonts w:ascii="Calibri" w:hAnsi="Calibri"/>
          <w:b/>
          <w:noProof/>
          <w:sz w:val="22"/>
        </w:rPr>
        <w:t>3</w:t>
      </w:r>
      <w:r w:rsidRPr="00841DCA">
        <w:rPr>
          <w:rFonts w:ascii="Calibri" w:hAnsi="Calibri"/>
          <w:noProof/>
          <w:sz w:val="22"/>
        </w:rPr>
        <w:t>, 26 (1992).</w:t>
      </w:r>
      <w:bookmarkEnd w:id="291"/>
    </w:p>
    <w:p w14:paraId="3CB11C49" w14:textId="77777777" w:rsidR="00841DCA" w:rsidRPr="00841DCA" w:rsidRDefault="00841DCA" w:rsidP="00841DCA">
      <w:pPr>
        <w:spacing w:after="0" w:line="240" w:lineRule="auto"/>
        <w:ind w:left="720" w:hanging="720"/>
        <w:rPr>
          <w:rFonts w:ascii="Calibri" w:hAnsi="Calibri"/>
          <w:noProof/>
          <w:sz w:val="22"/>
        </w:rPr>
      </w:pPr>
      <w:bookmarkStart w:id="292" w:name="_ENREF_65"/>
      <w:r w:rsidRPr="00841DCA">
        <w:rPr>
          <w:rFonts w:ascii="Calibri" w:hAnsi="Calibri"/>
          <w:noProof/>
          <w:sz w:val="22"/>
        </w:rPr>
        <w:t>65</w:t>
      </w:r>
      <w:r w:rsidRPr="00841DCA">
        <w:rPr>
          <w:rFonts w:ascii="Calibri" w:hAnsi="Calibri"/>
          <w:noProof/>
          <w:sz w:val="22"/>
        </w:rPr>
        <w:tab/>
        <w:t xml:space="preserve">Everett, D. H. in </w:t>
      </w:r>
      <w:r w:rsidRPr="00841DCA">
        <w:rPr>
          <w:rFonts w:ascii="Calibri" w:hAnsi="Calibri"/>
          <w:i/>
          <w:noProof/>
          <w:sz w:val="22"/>
        </w:rPr>
        <w:t>Pure and Applied Chemistry</w:t>
      </w:r>
      <w:r w:rsidRPr="00841DCA">
        <w:rPr>
          <w:rFonts w:ascii="Calibri" w:hAnsi="Calibri"/>
          <w:noProof/>
          <w:sz w:val="22"/>
        </w:rPr>
        <w:t xml:space="preserve"> Vol. 31   577 (1972).</w:t>
      </w:r>
      <w:bookmarkEnd w:id="292"/>
    </w:p>
    <w:p w14:paraId="7E5A88F1" w14:textId="77777777" w:rsidR="00841DCA" w:rsidRPr="00841DCA" w:rsidRDefault="00841DCA" w:rsidP="00841DCA">
      <w:pPr>
        <w:spacing w:after="0" w:line="240" w:lineRule="auto"/>
        <w:ind w:left="720" w:hanging="720"/>
        <w:rPr>
          <w:rFonts w:ascii="Calibri" w:hAnsi="Calibri"/>
          <w:noProof/>
          <w:sz w:val="22"/>
        </w:rPr>
      </w:pPr>
      <w:bookmarkStart w:id="293" w:name="_ENREF_66"/>
      <w:r w:rsidRPr="00841DCA">
        <w:rPr>
          <w:rFonts w:ascii="Calibri" w:hAnsi="Calibri"/>
          <w:noProof/>
          <w:sz w:val="22"/>
        </w:rPr>
        <w:t>66</w:t>
      </w:r>
      <w:r w:rsidRPr="00841DCA">
        <w:rPr>
          <w:rFonts w:ascii="Calibri" w:hAnsi="Calibri"/>
          <w:noProof/>
          <w:sz w:val="22"/>
        </w:rPr>
        <w:tab/>
        <w:t>Kamazawa, K.</w:t>
      </w:r>
      <w:r w:rsidRPr="00841DCA">
        <w:rPr>
          <w:rFonts w:ascii="Calibri" w:hAnsi="Calibri"/>
          <w:i/>
          <w:noProof/>
          <w:sz w:val="22"/>
        </w:rPr>
        <w:t xml:space="preserve"> et al.</w:t>
      </w:r>
      <w:r w:rsidRPr="00841DCA">
        <w:rPr>
          <w:rFonts w:ascii="Calibri" w:hAnsi="Calibri"/>
          <w:noProof/>
          <w:sz w:val="22"/>
        </w:rPr>
        <w:t xml:space="preserve"> Interrelationship between Li+diffusion, charge, and magnetism inLi7Mn2O4andLi71.1Mn1.9O4spinels: Elastic, inelastic, and quasielastic neutron scattering. </w:t>
      </w:r>
      <w:r w:rsidRPr="00841DCA">
        <w:rPr>
          <w:rFonts w:ascii="Calibri" w:hAnsi="Calibri"/>
          <w:i/>
          <w:noProof/>
          <w:sz w:val="22"/>
        </w:rPr>
        <w:t>Physical Review B</w:t>
      </w:r>
      <w:r w:rsidRPr="00841DCA">
        <w:rPr>
          <w:rFonts w:ascii="Calibri" w:hAnsi="Calibri"/>
          <w:noProof/>
          <w:sz w:val="22"/>
        </w:rPr>
        <w:t xml:space="preserve"> </w:t>
      </w:r>
      <w:r w:rsidRPr="00841DCA">
        <w:rPr>
          <w:rFonts w:ascii="Calibri" w:hAnsi="Calibri"/>
          <w:b/>
          <w:noProof/>
          <w:sz w:val="22"/>
        </w:rPr>
        <w:t>83</w:t>
      </w:r>
      <w:r w:rsidRPr="00841DCA">
        <w:rPr>
          <w:rFonts w:ascii="Calibri" w:hAnsi="Calibri"/>
          <w:noProof/>
          <w:sz w:val="22"/>
        </w:rPr>
        <w:t>, doi:10.1103/PhysRevB.83.094401 (2011).</w:t>
      </w:r>
      <w:bookmarkEnd w:id="293"/>
    </w:p>
    <w:p w14:paraId="4ADD2280" w14:textId="77777777" w:rsidR="00841DCA" w:rsidRPr="00841DCA" w:rsidRDefault="00841DCA" w:rsidP="00841DCA">
      <w:pPr>
        <w:spacing w:line="240" w:lineRule="auto"/>
        <w:ind w:left="720" w:hanging="720"/>
        <w:rPr>
          <w:rFonts w:ascii="Calibri" w:hAnsi="Calibri"/>
          <w:noProof/>
          <w:sz w:val="22"/>
        </w:rPr>
      </w:pPr>
      <w:bookmarkStart w:id="294" w:name="_ENREF_67"/>
      <w:r w:rsidRPr="00841DCA">
        <w:rPr>
          <w:rFonts w:ascii="Calibri" w:hAnsi="Calibri"/>
          <w:noProof/>
          <w:sz w:val="22"/>
        </w:rPr>
        <w:t>67</w:t>
      </w:r>
      <w:r w:rsidRPr="00841DCA">
        <w:rPr>
          <w:rFonts w:ascii="Calibri" w:hAnsi="Calibri"/>
          <w:noProof/>
          <w:sz w:val="22"/>
        </w:rPr>
        <w:tab/>
        <w:t xml:space="preserve">Heitjans, P. &amp; Indris, S. Diffusion and ionic conduction in nanocrystalline ceramics. </w:t>
      </w:r>
      <w:r w:rsidRPr="00841DCA">
        <w:rPr>
          <w:rFonts w:ascii="Calibri" w:hAnsi="Calibri"/>
          <w:i/>
          <w:noProof/>
          <w:sz w:val="22"/>
        </w:rPr>
        <w:t>Journal of Physics: Condensed Matter</w:t>
      </w:r>
      <w:r w:rsidRPr="00841DCA">
        <w:rPr>
          <w:rFonts w:ascii="Calibri" w:hAnsi="Calibri"/>
          <w:noProof/>
          <w:sz w:val="22"/>
        </w:rPr>
        <w:t xml:space="preserve"> </w:t>
      </w:r>
      <w:r w:rsidRPr="00841DCA">
        <w:rPr>
          <w:rFonts w:ascii="Calibri" w:hAnsi="Calibri"/>
          <w:b/>
          <w:noProof/>
          <w:sz w:val="22"/>
        </w:rPr>
        <w:t>15</w:t>
      </w:r>
      <w:r w:rsidRPr="00841DCA">
        <w:rPr>
          <w:rFonts w:ascii="Calibri" w:hAnsi="Calibri"/>
          <w:noProof/>
          <w:sz w:val="22"/>
        </w:rPr>
        <w:t>, R1257 (2003).</w:t>
      </w:r>
      <w:bookmarkEnd w:id="294"/>
    </w:p>
    <w:p w14:paraId="4072F87F" w14:textId="72448CDE" w:rsidR="00841DCA" w:rsidRDefault="00841DCA" w:rsidP="00841DCA">
      <w:pPr>
        <w:spacing w:line="240" w:lineRule="auto"/>
        <w:rPr>
          <w:rFonts w:ascii="Calibri" w:hAnsi="Calibri"/>
          <w:noProof/>
          <w:sz w:val="22"/>
        </w:rPr>
      </w:pPr>
    </w:p>
    <w:p w14:paraId="2DE8A3BF" w14:textId="790E9B91" w:rsidR="0066062F" w:rsidRPr="004F50FE" w:rsidRDefault="0053381E">
      <w:r>
        <w:fldChar w:fldCharType="end"/>
      </w:r>
    </w:p>
    <w:sectPr w:rsidR="0066062F" w:rsidRPr="004F50FE" w:rsidSect="00594B54">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uleymane diallo" w:date="2016-11-22T10:54:00Z" w:initials="sd">
    <w:p w14:paraId="519683FC" w14:textId="5E119703" w:rsidR="00D06C08" w:rsidRDefault="00D06C08">
      <w:pPr>
        <w:pStyle w:val="CommentText"/>
      </w:pPr>
      <w:r>
        <w:rPr>
          <w:rStyle w:val="CommentReference"/>
        </w:rPr>
        <w:annotationRef/>
      </w:r>
      <w:r>
        <w:t>Title should be appealing!</w:t>
      </w:r>
    </w:p>
  </w:comment>
  <w:comment w:id="94" w:author="souleymane diallo" w:date="2016-11-22T11:29:00Z" w:initials="sd">
    <w:p w14:paraId="097BE331" w14:textId="7EA77481" w:rsidR="00D7070C" w:rsidRDefault="00D7070C">
      <w:pPr>
        <w:pStyle w:val="CommentText"/>
      </w:pPr>
      <w:r>
        <w:rPr>
          <w:rStyle w:val="CommentReference"/>
        </w:rPr>
        <w:annotationRef/>
      </w:r>
      <w:r>
        <w:t>What do you mean? Can you please re—phrase?</w:t>
      </w:r>
    </w:p>
  </w:comment>
  <w:comment w:id="111" w:author="souleymane diallo" w:date="2016-11-22T11:32:00Z" w:initials="sd">
    <w:p w14:paraId="212F1F07" w14:textId="5D7F0A5C" w:rsidR="00917216" w:rsidRDefault="00917216">
      <w:pPr>
        <w:pStyle w:val="CommentText"/>
      </w:pPr>
      <w:r>
        <w:rPr>
          <w:rStyle w:val="CommentReference"/>
        </w:rPr>
        <w:annotationRef/>
      </w:r>
      <w:r>
        <w:t>Is this actually important to state here?</w:t>
      </w:r>
    </w:p>
  </w:comment>
  <w:comment w:id="199" w:author="souleymane diallo" w:date="2016-11-22T11:51:00Z" w:initials="sd">
    <w:p w14:paraId="1CBD6374" w14:textId="4DB266C4" w:rsidR="00F716A0" w:rsidRDefault="00F716A0">
      <w:pPr>
        <w:pStyle w:val="CommentText"/>
      </w:pPr>
      <w:r>
        <w:rPr>
          <w:rStyle w:val="CommentReference"/>
        </w:rPr>
        <w:annotationRef/>
      </w:r>
      <w:r>
        <w:t xml:space="preserve">Let </w:t>
      </w:r>
      <w:r w:rsidR="00A20186">
        <w:t>‘s get</w:t>
      </w:r>
      <w:r>
        <w:t xml:space="preserve"> better looking figure, based on the actual fits, and not a scketch!</w:t>
      </w:r>
      <w:r w:rsidR="00A20186">
        <w:t xml:space="preserve"> </w:t>
      </w:r>
      <w:r w:rsidR="00AA1145">
        <w:t xml:space="preserve">I will work on this. </w:t>
      </w:r>
      <w:bookmarkStart w:id="200" w:name="_GoBack"/>
      <w:bookmarkEnd w:id="200"/>
      <w:r w:rsidR="00A20186">
        <w:t xml:space="preserve">The asymmetry is </w:t>
      </w:r>
      <w:r w:rsidR="00AA1145">
        <w:t>so pronounced. What are the units ?</w:t>
      </w:r>
    </w:p>
  </w:comment>
  <w:comment w:id="220" w:author="souleymane diallo" w:date="2016-11-22T11:55:00Z" w:initials="sd">
    <w:p w14:paraId="2D006B41" w14:textId="05860373" w:rsidR="00707E07" w:rsidRDefault="00707E07">
      <w:pPr>
        <w:pStyle w:val="CommentText"/>
      </w:pPr>
      <w:r>
        <w:rPr>
          <w:rStyle w:val="CommentReference"/>
        </w:rPr>
        <w:annotationRef/>
      </w:r>
      <w:r>
        <w:t>Gabe, Thorsten, please help re-write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683FC" w15:done="0"/>
  <w15:commentEx w15:paraId="097BE331" w15:done="0"/>
  <w15:commentEx w15:paraId="212F1F07" w15:done="0"/>
  <w15:commentEx w15:paraId="1CBD6374" w15:done="0"/>
  <w15:commentEx w15:paraId="2D006B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dvOTb92eb7df.I">
    <w:panose1 w:val="00000000000000000000"/>
    <w:charset w:val="00"/>
    <w:family w:val="roman"/>
    <w:notTrueType/>
    <w:pitch w:val="default"/>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57AE8"/>
    <w:multiLevelType w:val="hybridMultilevel"/>
    <w:tmpl w:val="8F508664"/>
    <w:lvl w:ilvl="0" w:tplc="41689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27A43"/>
    <w:multiLevelType w:val="hybridMultilevel"/>
    <w:tmpl w:val="BB6A5EB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25987"/>
    <w:multiLevelType w:val="hybridMultilevel"/>
    <w:tmpl w:val="5532C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uleymane diallo">
    <w15:presenceInfo w15:providerId="Windows Live" w15:userId="09431e75efacb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r92drrfkw0sdbepxwcvavfi02xpvvrapta9&quot;&gt;THR-Promotion&lt;record-ids&gt;&lt;item&gt;17&lt;/item&gt;&lt;item&gt;32&lt;/item&gt;&lt;item&gt;36&lt;/item&gt;&lt;item&gt;38&lt;/item&gt;&lt;item&gt;42&lt;/item&gt;&lt;item&gt;44&lt;/item&gt;&lt;item&gt;69&lt;/item&gt;&lt;item&gt;72&lt;/item&gt;&lt;item&gt;76&lt;/item&gt;&lt;item&gt;82&lt;/item&gt;&lt;item&gt;123&lt;/item&gt;&lt;item&gt;125&lt;/item&gt;&lt;item&gt;159&lt;/item&gt;&lt;item&gt;180&lt;/item&gt;&lt;item&gt;182&lt;/item&gt;&lt;item&gt;211&lt;/item&gt;&lt;item&gt;212&lt;/item&gt;&lt;item&gt;220&lt;/item&gt;&lt;item&gt;234&lt;/item&gt;&lt;item&gt;235&lt;/item&gt;&lt;item&gt;237&lt;/item&gt;&lt;item&gt;240&lt;/item&gt;&lt;item&gt;242&lt;/item&gt;&lt;item&gt;243&lt;/item&gt;&lt;item&gt;244&lt;/item&gt;&lt;item&gt;249&lt;/item&gt;&lt;item&gt;250&lt;/item&gt;&lt;item&gt;252&lt;/item&gt;&lt;item&gt;266&lt;/item&gt;&lt;item&gt;271&lt;/item&gt;&lt;item&gt;272&lt;/item&gt;&lt;item&gt;285&lt;/item&gt;&lt;item&gt;290&lt;/item&gt;&lt;item&gt;305&lt;/item&gt;&lt;item&gt;308&lt;/item&gt;&lt;item&gt;314&lt;/item&gt;&lt;item&gt;321&lt;/item&gt;&lt;item&gt;326&lt;/item&gt;&lt;item&gt;335&lt;/item&gt;&lt;item&gt;338&lt;/item&gt;&lt;item&gt;353&lt;/item&gt;&lt;item&gt;355&lt;/item&gt;&lt;item&gt;364&lt;/item&gt;&lt;item&gt;396&lt;/item&gt;&lt;item&gt;398&lt;/item&gt;&lt;item&gt;405&lt;/item&gt;&lt;item&gt;409&lt;/item&gt;&lt;item&gt;412&lt;/item&gt;&lt;item&gt;415&lt;/item&gt;&lt;item&gt;431&lt;/item&gt;&lt;item&gt;434&lt;/item&gt;&lt;item&gt;441&lt;/item&gt;&lt;item&gt;469&lt;/item&gt;&lt;item&gt;471&lt;/item&gt;&lt;item&gt;475&lt;/item&gt;&lt;item&gt;486&lt;/item&gt;&lt;item&gt;498&lt;/item&gt;&lt;/record-ids&gt;&lt;/item&gt;&lt;/Libraries&gt;"/>
  </w:docVars>
  <w:rsids>
    <w:rsidRoot w:val="00253B2F"/>
    <w:rsid w:val="000010F1"/>
    <w:rsid w:val="00007188"/>
    <w:rsid w:val="00032207"/>
    <w:rsid w:val="00040AF1"/>
    <w:rsid w:val="00041EEB"/>
    <w:rsid w:val="000509DE"/>
    <w:rsid w:val="00061E8E"/>
    <w:rsid w:val="000660A4"/>
    <w:rsid w:val="00096182"/>
    <w:rsid w:val="000A2B48"/>
    <w:rsid w:val="000A4A7F"/>
    <w:rsid w:val="000C141B"/>
    <w:rsid w:val="000D4435"/>
    <w:rsid w:val="000D735F"/>
    <w:rsid w:val="000F2341"/>
    <w:rsid w:val="0010076F"/>
    <w:rsid w:val="00101EE2"/>
    <w:rsid w:val="001133A5"/>
    <w:rsid w:val="0011710D"/>
    <w:rsid w:val="00120816"/>
    <w:rsid w:val="001255A3"/>
    <w:rsid w:val="001275F1"/>
    <w:rsid w:val="001433D0"/>
    <w:rsid w:val="001565D1"/>
    <w:rsid w:val="00160CB1"/>
    <w:rsid w:val="0016684C"/>
    <w:rsid w:val="0016799D"/>
    <w:rsid w:val="00176F61"/>
    <w:rsid w:val="001820CB"/>
    <w:rsid w:val="001B00BC"/>
    <w:rsid w:val="001B69BB"/>
    <w:rsid w:val="001B7B76"/>
    <w:rsid w:val="001C72AF"/>
    <w:rsid w:val="001D22BC"/>
    <w:rsid w:val="001E2B4D"/>
    <w:rsid w:val="001E44FE"/>
    <w:rsid w:val="001F2316"/>
    <w:rsid w:val="001F3AB8"/>
    <w:rsid w:val="00205F34"/>
    <w:rsid w:val="00223E3B"/>
    <w:rsid w:val="00224C65"/>
    <w:rsid w:val="00230492"/>
    <w:rsid w:val="002331D3"/>
    <w:rsid w:val="00236B15"/>
    <w:rsid w:val="0024015B"/>
    <w:rsid w:val="00240A0E"/>
    <w:rsid w:val="00242CB4"/>
    <w:rsid w:val="00251A5A"/>
    <w:rsid w:val="00253B2F"/>
    <w:rsid w:val="00256B65"/>
    <w:rsid w:val="00257365"/>
    <w:rsid w:val="00260A84"/>
    <w:rsid w:val="00264AB0"/>
    <w:rsid w:val="00266572"/>
    <w:rsid w:val="00271F8B"/>
    <w:rsid w:val="002729AB"/>
    <w:rsid w:val="002741CE"/>
    <w:rsid w:val="0027535C"/>
    <w:rsid w:val="0027773E"/>
    <w:rsid w:val="002915F9"/>
    <w:rsid w:val="00292D53"/>
    <w:rsid w:val="0029619A"/>
    <w:rsid w:val="002A0939"/>
    <w:rsid w:val="002B138B"/>
    <w:rsid w:val="002C1944"/>
    <w:rsid w:val="002D57CC"/>
    <w:rsid w:val="002D7715"/>
    <w:rsid w:val="002D77F3"/>
    <w:rsid w:val="002E461A"/>
    <w:rsid w:val="002E4EE7"/>
    <w:rsid w:val="0031168D"/>
    <w:rsid w:val="003137E1"/>
    <w:rsid w:val="003175CE"/>
    <w:rsid w:val="00335782"/>
    <w:rsid w:val="00340AA5"/>
    <w:rsid w:val="00343754"/>
    <w:rsid w:val="00345632"/>
    <w:rsid w:val="00351D9B"/>
    <w:rsid w:val="00355602"/>
    <w:rsid w:val="00355CA3"/>
    <w:rsid w:val="00362780"/>
    <w:rsid w:val="00363EF9"/>
    <w:rsid w:val="0036716F"/>
    <w:rsid w:val="003831D2"/>
    <w:rsid w:val="00393866"/>
    <w:rsid w:val="003A5089"/>
    <w:rsid w:val="003A71DE"/>
    <w:rsid w:val="003B52A8"/>
    <w:rsid w:val="003B6E6C"/>
    <w:rsid w:val="003C2C65"/>
    <w:rsid w:val="003C2EF2"/>
    <w:rsid w:val="003C5AC7"/>
    <w:rsid w:val="003D1A99"/>
    <w:rsid w:val="003D64D2"/>
    <w:rsid w:val="003F5359"/>
    <w:rsid w:val="00406E49"/>
    <w:rsid w:val="004174E2"/>
    <w:rsid w:val="00442739"/>
    <w:rsid w:val="00452EBF"/>
    <w:rsid w:val="00455F0C"/>
    <w:rsid w:val="004611FB"/>
    <w:rsid w:val="00470083"/>
    <w:rsid w:val="00475080"/>
    <w:rsid w:val="00480003"/>
    <w:rsid w:val="00481003"/>
    <w:rsid w:val="00482245"/>
    <w:rsid w:val="004A49EF"/>
    <w:rsid w:val="004B35DC"/>
    <w:rsid w:val="004C322E"/>
    <w:rsid w:val="004C61DC"/>
    <w:rsid w:val="004D3CFB"/>
    <w:rsid w:val="004D4115"/>
    <w:rsid w:val="004D433B"/>
    <w:rsid w:val="004F50FE"/>
    <w:rsid w:val="00505C60"/>
    <w:rsid w:val="00506069"/>
    <w:rsid w:val="005326CB"/>
    <w:rsid w:val="0053381E"/>
    <w:rsid w:val="005411E8"/>
    <w:rsid w:val="00542EF4"/>
    <w:rsid w:val="00543507"/>
    <w:rsid w:val="00547CEE"/>
    <w:rsid w:val="0055408C"/>
    <w:rsid w:val="00557B1A"/>
    <w:rsid w:val="005606D2"/>
    <w:rsid w:val="00565598"/>
    <w:rsid w:val="005907F5"/>
    <w:rsid w:val="005925EA"/>
    <w:rsid w:val="00592A70"/>
    <w:rsid w:val="005944F8"/>
    <w:rsid w:val="00594B54"/>
    <w:rsid w:val="0059771C"/>
    <w:rsid w:val="005A1590"/>
    <w:rsid w:val="005A6985"/>
    <w:rsid w:val="005A6ABE"/>
    <w:rsid w:val="005B0579"/>
    <w:rsid w:val="005B5A08"/>
    <w:rsid w:val="005C5467"/>
    <w:rsid w:val="005D1E1C"/>
    <w:rsid w:val="005E42FA"/>
    <w:rsid w:val="005E4A67"/>
    <w:rsid w:val="005F0384"/>
    <w:rsid w:val="005F5341"/>
    <w:rsid w:val="005F7888"/>
    <w:rsid w:val="0062171B"/>
    <w:rsid w:val="006275CE"/>
    <w:rsid w:val="00641A35"/>
    <w:rsid w:val="0064474A"/>
    <w:rsid w:val="0066062F"/>
    <w:rsid w:val="00672D11"/>
    <w:rsid w:val="006763D3"/>
    <w:rsid w:val="00687CF7"/>
    <w:rsid w:val="00694986"/>
    <w:rsid w:val="00694AC3"/>
    <w:rsid w:val="00697EFC"/>
    <w:rsid w:val="006A1C68"/>
    <w:rsid w:val="006A1CBC"/>
    <w:rsid w:val="006A42E4"/>
    <w:rsid w:val="006B1B07"/>
    <w:rsid w:val="006B4D1E"/>
    <w:rsid w:val="006C0E01"/>
    <w:rsid w:val="006C1813"/>
    <w:rsid w:val="006D74C8"/>
    <w:rsid w:val="006E2270"/>
    <w:rsid w:val="006E660B"/>
    <w:rsid w:val="006F00FD"/>
    <w:rsid w:val="0070014E"/>
    <w:rsid w:val="00702D34"/>
    <w:rsid w:val="00703754"/>
    <w:rsid w:val="00707E07"/>
    <w:rsid w:val="00715B3D"/>
    <w:rsid w:val="00721202"/>
    <w:rsid w:val="00721985"/>
    <w:rsid w:val="00735BED"/>
    <w:rsid w:val="00745D22"/>
    <w:rsid w:val="0075073D"/>
    <w:rsid w:val="00751A3D"/>
    <w:rsid w:val="00753013"/>
    <w:rsid w:val="00757270"/>
    <w:rsid w:val="00764C95"/>
    <w:rsid w:val="00777BF6"/>
    <w:rsid w:val="007807C4"/>
    <w:rsid w:val="007809B4"/>
    <w:rsid w:val="00782A26"/>
    <w:rsid w:val="0078548E"/>
    <w:rsid w:val="007C09E5"/>
    <w:rsid w:val="007C1A5D"/>
    <w:rsid w:val="007C3608"/>
    <w:rsid w:val="007D00FE"/>
    <w:rsid w:val="007E18A0"/>
    <w:rsid w:val="007E32B5"/>
    <w:rsid w:val="007E4901"/>
    <w:rsid w:val="007E4E6C"/>
    <w:rsid w:val="007E53A6"/>
    <w:rsid w:val="007F3466"/>
    <w:rsid w:val="00802F3A"/>
    <w:rsid w:val="00803EC1"/>
    <w:rsid w:val="0081388B"/>
    <w:rsid w:val="00824B03"/>
    <w:rsid w:val="00826769"/>
    <w:rsid w:val="00830055"/>
    <w:rsid w:val="00841DCA"/>
    <w:rsid w:val="00846857"/>
    <w:rsid w:val="00847D51"/>
    <w:rsid w:val="00855B35"/>
    <w:rsid w:val="00862922"/>
    <w:rsid w:val="0086478D"/>
    <w:rsid w:val="0087440A"/>
    <w:rsid w:val="00895C59"/>
    <w:rsid w:val="00897AF6"/>
    <w:rsid w:val="00897DBE"/>
    <w:rsid w:val="008A0A3C"/>
    <w:rsid w:val="008A3DE2"/>
    <w:rsid w:val="008B7522"/>
    <w:rsid w:val="008D3DFC"/>
    <w:rsid w:val="008D5DFA"/>
    <w:rsid w:val="008D6C25"/>
    <w:rsid w:val="008E5E5E"/>
    <w:rsid w:val="008E6E22"/>
    <w:rsid w:val="008F7648"/>
    <w:rsid w:val="009054BC"/>
    <w:rsid w:val="00910F62"/>
    <w:rsid w:val="00917216"/>
    <w:rsid w:val="00926D27"/>
    <w:rsid w:val="00931F09"/>
    <w:rsid w:val="00936C37"/>
    <w:rsid w:val="009400CB"/>
    <w:rsid w:val="009411A7"/>
    <w:rsid w:val="009422CA"/>
    <w:rsid w:val="0094632D"/>
    <w:rsid w:val="00956173"/>
    <w:rsid w:val="00961F08"/>
    <w:rsid w:val="00972F4A"/>
    <w:rsid w:val="00981A40"/>
    <w:rsid w:val="00982270"/>
    <w:rsid w:val="009860C6"/>
    <w:rsid w:val="009A361D"/>
    <w:rsid w:val="009B3864"/>
    <w:rsid w:val="009B4CB4"/>
    <w:rsid w:val="009C24E2"/>
    <w:rsid w:val="009C3790"/>
    <w:rsid w:val="009D4CAB"/>
    <w:rsid w:val="009D6140"/>
    <w:rsid w:val="009F168A"/>
    <w:rsid w:val="009F3846"/>
    <w:rsid w:val="009F6612"/>
    <w:rsid w:val="00A020D6"/>
    <w:rsid w:val="00A13B23"/>
    <w:rsid w:val="00A20186"/>
    <w:rsid w:val="00A23B3D"/>
    <w:rsid w:val="00A23EA3"/>
    <w:rsid w:val="00A45C17"/>
    <w:rsid w:val="00A45E54"/>
    <w:rsid w:val="00A46D66"/>
    <w:rsid w:val="00A64659"/>
    <w:rsid w:val="00A723D8"/>
    <w:rsid w:val="00A7295D"/>
    <w:rsid w:val="00A86B86"/>
    <w:rsid w:val="00A90AC7"/>
    <w:rsid w:val="00A9291B"/>
    <w:rsid w:val="00A95496"/>
    <w:rsid w:val="00AA0E72"/>
    <w:rsid w:val="00AA1145"/>
    <w:rsid w:val="00AA5898"/>
    <w:rsid w:val="00AB598C"/>
    <w:rsid w:val="00AB722E"/>
    <w:rsid w:val="00AC33D4"/>
    <w:rsid w:val="00AC4C72"/>
    <w:rsid w:val="00AC5778"/>
    <w:rsid w:val="00AD1516"/>
    <w:rsid w:val="00AD24D6"/>
    <w:rsid w:val="00AD5AD0"/>
    <w:rsid w:val="00AE6E27"/>
    <w:rsid w:val="00AE70FA"/>
    <w:rsid w:val="00B00042"/>
    <w:rsid w:val="00B139C9"/>
    <w:rsid w:val="00B2107C"/>
    <w:rsid w:val="00B21428"/>
    <w:rsid w:val="00B22834"/>
    <w:rsid w:val="00B25E60"/>
    <w:rsid w:val="00B30F17"/>
    <w:rsid w:val="00B47EA1"/>
    <w:rsid w:val="00B53DDD"/>
    <w:rsid w:val="00B545C6"/>
    <w:rsid w:val="00B63129"/>
    <w:rsid w:val="00B650FD"/>
    <w:rsid w:val="00B67F60"/>
    <w:rsid w:val="00B75101"/>
    <w:rsid w:val="00B8009D"/>
    <w:rsid w:val="00B86390"/>
    <w:rsid w:val="00B9029B"/>
    <w:rsid w:val="00B94B52"/>
    <w:rsid w:val="00BA275E"/>
    <w:rsid w:val="00BA3453"/>
    <w:rsid w:val="00BA51C7"/>
    <w:rsid w:val="00BA5D94"/>
    <w:rsid w:val="00BD3034"/>
    <w:rsid w:val="00BE00BA"/>
    <w:rsid w:val="00BF342E"/>
    <w:rsid w:val="00C05057"/>
    <w:rsid w:val="00C14338"/>
    <w:rsid w:val="00C433D3"/>
    <w:rsid w:val="00C46513"/>
    <w:rsid w:val="00C53617"/>
    <w:rsid w:val="00C60036"/>
    <w:rsid w:val="00C70F28"/>
    <w:rsid w:val="00C73E2B"/>
    <w:rsid w:val="00C74294"/>
    <w:rsid w:val="00C75DA0"/>
    <w:rsid w:val="00C9369F"/>
    <w:rsid w:val="00C93E02"/>
    <w:rsid w:val="00CC53BB"/>
    <w:rsid w:val="00CD252F"/>
    <w:rsid w:val="00CD745D"/>
    <w:rsid w:val="00CF4537"/>
    <w:rsid w:val="00CF5BA9"/>
    <w:rsid w:val="00D06C08"/>
    <w:rsid w:val="00D0773F"/>
    <w:rsid w:val="00D15C98"/>
    <w:rsid w:val="00D17081"/>
    <w:rsid w:val="00D204C3"/>
    <w:rsid w:val="00D25D48"/>
    <w:rsid w:val="00D26DB4"/>
    <w:rsid w:val="00D35B38"/>
    <w:rsid w:val="00D578EB"/>
    <w:rsid w:val="00D618D1"/>
    <w:rsid w:val="00D668EA"/>
    <w:rsid w:val="00D7070C"/>
    <w:rsid w:val="00D72D2C"/>
    <w:rsid w:val="00D8111A"/>
    <w:rsid w:val="00D81C3A"/>
    <w:rsid w:val="00D81EA2"/>
    <w:rsid w:val="00D87EFC"/>
    <w:rsid w:val="00D906C0"/>
    <w:rsid w:val="00DA1462"/>
    <w:rsid w:val="00DA4907"/>
    <w:rsid w:val="00DC0D85"/>
    <w:rsid w:val="00DC3E38"/>
    <w:rsid w:val="00DC464E"/>
    <w:rsid w:val="00DD51CF"/>
    <w:rsid w:val="00DE19E8"/>
    <w:rsid w:val="00DE6E5B"/>
    <w:rsid w:val="00E00FFE"/>
    <w:rsid w:val="00E02F2E"/>
    <w:rsid w:val="00E136D3"/>
    <w:rsid w:val="00E16FE3"/>
    <w:rsid w:val="00E302E7"/>
    <w:rsid w:val="00E34C4C"/>
    <w:rsid w:val="00E34EC4"/>
    <w:rsid w:val="00E35FBE"/>
    <w:rsid w:val="00E425DE"/>
    <w:rsid w:val="00E629E5"/>
    <w:rsid w:val="00E63FF0"/>
    <w:rsid w:val="00E67E67"/>
    <w:rsid w:val="00E85069"/>
    <w:rsid w:val="00E924C6"/>
    <w:rsid w:val="00EA24D6"/>
    <w:rsid w:val="00EA5D6A"/>
    <w:rsid w:val="00EA6DFB"/>
    <w:rsid w:val="00EA719C"/>
    <w:rsid w:val="00EB0DD9"/>
    <w:rsid w:val="00EC156C"/>
    <w:rsid w:val="00EC426D"/>
    <w:rsid w:val="00ED28F9"/>
    <w:rsid w:val="00ED2C3E"/>
    <w:rsid w:val="00ED67A8"/>
    <w:rsid w:val="00EF0B18"/>
    <w:rsid w:val="00EF3F00"/>
    <w:rsid w:val="00EF446C"/>
    <w:rsid w:val="00F142AC"/>
    <w:rsid w:val="00F14ADD"/>
    <w:rsid w:val="00F17F48"/>
    <w:rsid w:val="00F22F33"/>
    <w:rsid w:val="00F27819"/>
    <w:rsid w:val="00F34335"/>
    <w:rsid w:val="00F35111"/>
    <w:rsid w:val="00F428DD"/>
    <w:rsid w:val="00F47063"/>
    <w:rsid w:val="00F53D75"/>
    <w:rsid w:val="00F55CFC"/>
    <w:rsid w:val="00F605D8"/>
    <w:rsid w:val="00F62116"/>
    <w:rsid w:val="00F65F98"/>
    <w:rsid w:val="00F70A3A"/>
    <w:rsid w:val="00F716A0"/>
    <w:rsid w:val="00F73FF9"/>
    <w:rsid w:val="00F82B8F"/>
    <w:rsid w:val="00F929DB"/>
    <w:rsid w:val="00F943D6"/>
    <w:rsid w:val="00FA450D"/>
    <w:rsid w:val="00FB1D53"/>
    <w:rsid w:val="00FD1160"/>
    <w:rsid w:val="00FD77CA"/>
    <w:rsid w:val="00FE3D5D"/>
    <w:rsid w:val="00FF372A"/>
    <w:rsid w:val="00FF45AB"/>
    <w:rsid w:val="00FF5E9E"/>
    <w:rsid w:val="00FF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77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C7"/>
    <w:rPr>
      <w:sz w:val="24"/>
    </w:rPr>
  </w:style>
  <w:style w:type="paragraph" w:styleId="Heading1">
    <w:name w:val="heading 1"/>
    <w:basedOn w:val="Normal"/>
    <w:next w:val="Heading2"/>
    <w:link w:val="Heading1Char"/>
    <w:uiPriority w:val="9"/>
    <w:qFormat/>
    <w:rsid w:val="000660A4"/>
    <w:pPr>
      <w:pageBreakBefore/>
      <w:widowControl w:val="0"/>
      <w:spacing w:before="1560" w:after="480" w:line="240" w:lineRule="auto"/>
      <w:outlineLvl w:val="0"/>
    </w:pPr>
    <w:rPr>
      <w:rFonts w:eastAsiaTheme="majorEastAsia" w:cstheme="majorBidi"/>
      <w:b/>
      <w:bCs/>
      <w:color w:val="000000" w:themeColor="text1"/>
      <w:sz w:val="44"/>
      <w:szCs w:val="28"/>
    </w:rPr>
  </w:style>
  <w:style w:type="paragraph" w:styleId="Heading2">
    <w:name w:val="heading 2"/>
    <w:basedOn w:val="Heading1"/>
    <w:next w:val="Heading3"/>
    <w:link w:val="Heading2Char"/>
    <w:uiPriority w:val="9"/>
    <w:unhideWhenUsed/>
    <w:qFormat/>
    <w:rsid w:val="000660A4"/>
    <w:pPr>
      <w:pageBreakBefore w:val="0"/>
      <w:spacing w:before="960"/>
      <w:outlineLvl w:val="1"/>
    </w:pPr>
    <w:rPr>
      <w:sz w:val="32"/>
    </w:rPr>
  </w:style>
  <w:style w:type="paragraph" w:styleId="Heading3">
    <w:name w:val="heading 3"/>
    <w:basedOn w:val="Heading2"/>
    <w:next w:val="Normal"/>
    <w:link w:val="Heading3Char"/>
    <w:uiPriority w:val="9"/>
    <w:unhideWhenUsed/>
    <w:qFormat/>
    <w:rsid w:val="000660A4"/>
    <w:pPr>
      <w:spacing w:before="48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0A4"/>
    <w:rPr>
      <w:rFonts w:eastAsiaTheme="majorEastAsia" w:cstheme="majorBidi"/>
      <w:b/>
      <w:bCs/>
      <w:color w:val="000000" w:themeColor="text1"/>
      <w:sz w:val="32"/>
      <w:szCs w:val="28"/>
    </w:rPr>
  </w:style>
  <w:style w:type="character" w:customStyle="1" w:styleId="Heading1Char">
    <w:name w:val="Heading 1 Char"/>
    <w:basedOn w:val="DefaultParagraphFont"/>
    <w:link w:val="Heading1"/>
    <w:uiPriority w:val="9"/>
    <w:rsid w:val="000660A4"/>
    <w:rPr>
      <w:rFonts w:eastAsiaTheme="majorEastAsia" w:cstheme="majorBidi"/>
      <w:b/>
      <w:bCs/>
      <w:color w:val="000000" w:themeColor="text1"/>
      <w:sz w:val="44"/>
      <w:szCs w:val="28"/>
    </w:rPr>
  </w:style>
  <w:style w:type="character" w:customStyle="1" w:styleId="Heading3Char">
    <w:name w:val="Heading 3 Char"/>
    <w:basedOn w:val="DefaultParagraphFont"/>
    <w:link w:val="Heading3"/>
    <w:uiPriority w:val="9"/>
    <w:rsid w:val="000660A4"/>
    <w:rPr>
      <w:rFonts w:eastAsiaTheme="majorEastAsia" w:cstheme="majorBidi"/>
      <w:b/>
      <w:bCs/>
      <w:color w:val="000000" w:themeColor="text1"/>
      <w:sz w:val="24"/>
      <w:szCs w:val="28"/>
    </w:rPr>
  </w:style>
  <w:style w:type="character" w:styleId="Hyperlink">
    <w:name w:val="Hyperlink"/>
    <w:basedOn w:val="DefaultParagraphFont"/>
    <w:uiPriority w:val="99"/>
    <w:unhideWhenUsed/>
    <w:rsid w:val="0053381E"/>
    <w:rPr>
      <w:color w:val="0000FF" w:themeColor="hyperlink"/>
      <w:u w:val="single"/>
    </w:rPr>
  </w:style>
  <w:style w:type="paragraph" w:styleId="ListParagraph">
    <w:name w:val="List Paragraph"/>
    <w:basedOn w:val="Normal"/>
    <w:uiPriority w:val="34"/>
    <w:qFormat/>
    <w:rsid w:val="009860C6"/>
    <w:pPr>
      <w:ind w:left="720"/>
      <w:contextualSpacing/>
    </w:pPr>
  </w:style>
  <w:style w:type="table" w:styleId="TableGrid">
    <w:name w:val="Table Grid"/>
    <w:basedOn w:val="TableNormal"/>
    <w:uiPriority w:val="59"/>
    <w:rsid w:val="0009618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096182"/>
    <w:pPr>
      <w:keepNext/>
      <w:keepLines/>
      <w:pageBreakBefore w:val="0"/>
      <w:widowControl/>
      <w:spacing w:before="480" w:after="0"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rsid w:val="00096182"/>
    <w:pPr>
      <w:spacing w:after="100"/>
      <w:ind w:left="220"/>
    </w:pPr>
  </w:style>
  <w:style w:type="paragraph" w:styleId="TOC3">
    <w:name w:val="toc 3"/>
    <w:basedOn w:val="Normal"/>
    <w:next w:val="Normal"/>
    <w:autoRedefine/>
    <w:uiPriority w:val="39"/>
    <w:unhideWhenUsed/>
    <w:rsid w:val="00096182"/>
    <w:pPr>
      <w:spacing w:after="100"/>
      <w:ind w:left="440"/>
    </w:pPr>
  </w:style>
  <w:style w:type="paragraph" w:styleId="BalloonText">
    <w:name w:val="Balloon Text"/>
    <w:basedOn w:val="Normal"/>
    <w:link w:val="BalloonTextChar"/>
    <w:uiPriority w:val="99"/>
    <w:semiHidden/>
    <w:unhideWhenUsed/>
    <w:rsid w:val="00096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182"/>
    <w:rPr>
      <w:rFonts w:ascii="Tahoma" w:hAnsi="Tahoma" w:cs="Tahoma"/>
      <w:sz w:val="16"/>
      <w:szCs w:val="16"/>
    </w:rPr>
  </w:style>
  <w:style w:type="character" w:styleId="PlaceholderText">
    <w:name w:val="Placeholder Text"/>
    <w:basedOn w:val="DefaultParagraphFont"/>
    <w:uiPriority w:val="99"/>
    <w:semiHidden/>
    <w:rsid w:val="00264AB0"/>
    <w:rPr>
      <w:color w:val="808080"/>
    </w:rPr>
  </w:style>
  <w:style w:type="paragraph" w:styleId="NoSpacing">
    <w:name w:val="No Spacing"/>
    <w:uiPriority w:val="1"/>
    <w:qFormat/>
    <w:rsid w:val="00B67F60"/>
    <w:pPr>
      <w:spacing w:after="0" w:line="240" w:lineRule="auto"/>
    </w:pPr>
    <w:rPr>
      <w:sz w:val="24"/>
    </w:rPr>
  </w:style>
  <w:style w:type="character" w:styleId="CommentReference">
    <w:name w:val="annotation reference"/>
    <w:basedOn w:val="DefaultParagraphFont"/>
    <w:uiPriority w:val="99"/>
    <w:semiHidden/>
    <w:unhideWhenUsed/>
    <w:rsid w:val="00B25E60"/>
    <w:rPr>
      <w:sz w:val="16"/>
      <w:szCs w:val="16"/>
    </w:rPr>
  </w:style>
  <w:style w:type="paragraph" w:styleId="CommentText">
    <w:name w:val="annotation text"/>
    <w:basedOn w:val="Normal"/>
    <w:link w:val="CommentTextChar"/>
    <w:uiPriority w:val="99"/>
    <w:unhideWhenUsed/>
    <w:rsid w:val="00B25E60"/>
    <w:pPr>
      <w:spacing w:line="240" w:lineRule="auto"/>
    </w:pPr>
    <w:rPr>
      <w:sz w:val="20"/>
      <w:szCs w:val="20"/>
    </w:rPr>
  </w:style>
  <w:style w:type="character" w:customStyle="1" w:styleId="CommentTextChar">
    <w:name w:val="Comment Text Char"/>
    <w:basedOn w:val="DefaultParagraphFont"/>
    <w:link w:val="CommentText"/>
    <w:uiPriority w:val="99"/>
    <w:rsid w:val="00B25E60"/>
    <w:rPr>
      <w:sz w:val="20"/>
      <w:szCs w:val="20"/>
    </w:rPr>
  </w:style>
  <w:style w:type="paragraph" w:styleId="CommentSubject">
    <w:name w:val="annotation subject"/>
    <w:basedOn w:val="CommentText"/>
    <w:next w:val="CommentText"/>
    <w:link w:val="CommentSubjectChar"/>
    <w:uiPriority w:val="99"/>
    <w:semiHidden/>
    <w:unhideWhenUsed/>
    <w:rsid w:val="00B25E60"/>
    <w:rPr>
      <w:b/>
      <w:bCs/>
    </w:rPr>
  </w:style>
  <w:style w:type="character" w:customStyle="1" w:styleId="CommentSubjectChar">
    <w:name w:val="Comment Subject Char"/>
    <w:basedOn w:val="CommentTextChar"/>
    <w:link w:val="CommentSubject"/>
    <w:uiPriority w:val="99"/>
    <w:semiHidden/>
    <w:rsid w:val="00B25E60"/>
    <w:rPr>
      <w:b/>
      <w:bCs/>
      <w:sz w:val="20"/>
      <w:szCs w:val="20"/>
    </w:rPr>
  </w:style>
  <w:style w:type="paragraph" w:styleId="Revision">
    <w:name w:val="Revision"/>
    <w:hidden/>
    <w:uiPriority w:val="99"/>
    <w:semiHidden/>
    <w:rsid w:val="00DD51C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983472">
      <w:bodyDiv w:val="1"/>
      <w:marLeft w:val="0"/>
      <w:marRight w:val="0"/>
      <w:marTop w:val="0"/>
      <w:marBottom w:val="0"/>
      <w:divBdr>
        <w:top w:val="none" w:sz="0" w:space="0" w:color="auto"/>
        <w:left w:val="none" w:sz="0" w:space="0" w:color="auto"/>
        <w:bottom w:val="none" w:sz="0" w:space="0" w:color="auto"/>
        <w:right w:val="none" w:sz="0" w:space="0" w:color="auto"/>
      </w:divBdr>
    </w:div>
    <w:div w:id="1183397911">
      <w:bodyDiv w:val="1"/>
      <w:marLeft w:val="0"/>
      <w:marRight w:val="0"/>
      <w:marTop w:val="0"/>
      <w:marBottom w:val="0"/>
      <w:divBdr>
        <w:top w:val="none" w:sz="0" w:space="0" w:color="auto"/>
        <w:left w:val="none" w:sz="0" w:space="0" w:color="auto"/>
        <w:bottom w:val="none" w:sz="0" w:space="0" w:color="auto"/>
        <w:right w:val="none" w:sz="0" w:space="0" w:color="auto"/>
      </w:divBdr>
    </w:div>
    <w:div w:id="204212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image" Target="media/image8.emf"/><Relationship Id="rId21" Type="http://schemas.openxmlformats.org/officeDocument/2006/relationships/oleObject" Target="embeddings/oleObject2.bin"/><Relationship Id="rId22" Type="http://schemas.openxmlformats.org/officeDocument/2006/relationships/hyperlink" Target="http://dx.doi.org/10.1016/j.apenergy.2014.11.079" TargetMode="Externa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oleObject" Target="embeddings/oleObject1.bin"/><Relationship Id="rId15" Type="http://schemas.openxmlformats.org/officeDocument/2006/relationships/image" Target="media/image5.emf"/><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1D45E-8A45-F245-B5C6-C86FB7AB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13662</Words>
  <Characters>77878</Characters>
  <Application>Microsoft Macintosh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Forschungszentrum Jülich GmbH</Company>
  <LinksUpToDate>false</LinksUpToDate>
  <CharactersWithSpaces>91358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Reppert, Thorsten</dc:creator>
  <cp:lastModifiedBy>souleymane diallo</cp:lastModifiedBy>
  <cp:revision>24</cp:revision>
  <cp:lastPrinted>2016-11-07T08:25:00Z</cp:lastPrinted>
  <dcterms:created xsi:type="dcterms:W3CDTF">2016-11-22T17:52:00Z</dcterms:created>
  <dcterms:modified xsi:type="dcterms:W3CDTF">2016-11-22T19:00:00Z</dcterms:modified>
</cp:coreProperties>
</file>